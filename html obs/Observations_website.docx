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F72D" w14:textId="605F6838" w:rsidR="006D5AB7" w:rsidRDefault="006D5AB7">
      <w:r>
        <w:t>Observations:</w:t>
      </w:r>
    </w:p>
    <w:p w14:paraId="472E037C" w14:textId="4B488F67" w:rsidR="006D5AB7" w:rsidRDefault="006D5AB7"/>
    <w:p w14:paraId="2B1AE2A8"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div</w:t>
      </w:r>
      <w:r w:rsidRPr="006D5AB7">
        <w:rPr>
          <w:rFonts w:ascii="Menlo" w:hAnsi="Menlo" w:cs="Menlo"/>
          <w:color w:val="D4D4D4"/>
          <w:sz w:val="18"/>
          <w:szCs w:val="18"/>
        </w:rPr>
        <w:t xml:space="preserve"> </w:t>
      </w:r>
      <w:r w:rsidRPr="006D5AB7">
        <w:rPr>
          <w:rFonts w:ascii="Menlo" w:hAnsi="Menlo" w:cs="Menlo"/>
          <w:color w:val="9CDCFE"/>
          <w:sz w:val="18"/>
          <w:szCs w:val="18"/>
        </w:rPr>
        <w:t>class</w:t>
      </w:r>
      <w:r w:rsidRPr="006D5AB7">
        <w:rPr>
          <w:rFonts w:ascii="Menlo" w:hAnsi="Menlo" w:cs="Menlo"/>
          <w:color w:val="D4D4D4"/>
          <w:sz w:val="18"/>
          <w:szCs w:val="18"/>
        </w:rPr>
        <w:t>=</w:t>
      </w:r>
      <w:r w:rsidRPr="006D5AB7">
        <w:rPr>
          <w:rFonts w:ascii="Menlo" w:hAnsi="Menlo" w:cs="Menlo"/>
          <w:color w:val="CE9178"/>
          <w:sz w:val="18"/>
          <w:szCs w:val="18"/>
        </w:rPr>
        <w:t>"section-header text-left"</w:t>
      </w:r>
      <w:r w:rsidRPr="006D5AB7">
        <w:rPr>
          <w:rFonts w:ascii="Menlo" w:hAnsi="Menlo" w:cs="Menlo"/>
          <w:color w:val="808080"/>
          <w:sz w:val="18"/>
          <w:szCs w:val="18"/>
        </w:rPr>
        <w:t>&gt;</w:t>
      </w:r>
    </w:p>
    <w:p w14:paraId="0212D4E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r w:rsidRPr="006D5AB7">
        <w:rPr>
          <w:rFonts w:ascii="Menlo" w:hAnsi="Menlo" w:cs="Menlo"/>
          <w:color w:val="D4D4D4"/>
          <w:sz w:val="18"/>
          <w:szCs w:val="18"/>
        </w:rPr>
        <w:t>Research Question</w:t>
      </w:r>
      <w:r w:rsidRPr="006D5AB7">
        <w:rPr>
          <w:rFonts w:ascii="Menlo" w:hAnsi="Menlo" w:cs="Menlo"/>
          <w:color w:val="808080"/>
          <w:sz w:val="18"/>
          <w:szCs w:val="18"/>
        </w:rPr>
        <w:t>&lt;/</w:t>
      </w:r>
      <w:r w:rsidRPr="006D5AB7">
        <w:rPr>
          <w:rFonts w:ascii="Menlo" w:hAnsi="Menlo" w:cs="Menlo"/>
          <w:color w:val="569CD6"/>
          <w:sz w:val="18"/>
          <w:szCs w:val="18"/>
        </w:rPr>
        <w:t>p</w:t>
      </w:r>
      <w:r w:rsidRPr="006D5AB7">
        <w:rPr>
          <w:rFonts w:ascii="Menlo" w:hAnsi="Menlo" w:cs="Menlo"/>
          <w:color w:val="808080"/>
          <w:sz w:val="18"/>
          <w:szCs w:val="18"/>
        </w:rPr>
        <w:t>&gt;</w:t>
      </w:r>
    </w:p>
    <w:p w14:paraId="277D80E6"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w:t>
      </w:r>
      <w:r w:rsidRPr="006D5AB7">
        <w:rPr>
          <w:rFonts w:ascii="Menlo" w:hAnsi="Menlo" w:cs="Menlo"/>
          <w:color w:val="808080"/>
          <w:sz w:val="18"/>
          <w:szCs w:val="18"/>
        </w:rPr>
        <w:t>&lt;</w:t>
      </w:r>
      <w:r w:rsidRPr="006D5AB7">
        <w:rPr>
          <w:rFonts w:ascii="Menlo" w:hAnsi="Menlo" w:cs="Menlo"/>
          <w:color w:val="569CD6"/>
          <w:sz w:val="18"/>
          <w:szCs w:val="18"/>
        </w:rPr>
        <w:t>h2</w:t>
      </w:r>
      <w:r w:rsidRPr="006D5AB7">
        <w:rPr>
          <w:rFonts w:ascii="Menlo" w:hAnsi="Menlo" w:cs="Menlo"/>
          <w:color w:val="808080"/>
          <w:sz w:val="18"/>
          <w:szCs w:val="18"/>
        </w:rPr>
        <w:t>&gt;</w:t>
      </w:r>
    </w:p>
    <w:p w14:paraId="14C6C423"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Can we predict the type of </w:t>
      </w:r>
      <w:del w:id="0" w:author="Coco Rivera" w:date="2022-01-18T20:21:00Z">
        <w:r w:rsidRPr="006D5AB7" w:rsidDel="006D5AB7">
          <w:rPr>
            <w:rFonts w:ascii="Menlo" w:hAnsi="Menlo" w:cs="Menlo"/>
            <w:color w:val="D4D4D4"/>
            <w:sz w:val="18"/>
            <w:szCs w:val="18"/>
          </w:rPr>
          <w:delText>of</w:delText>
        </w:r>
      </w:del>
      <w:r w:rsidRPr="006D5AB7">
        <w:rPr>
          <w:rFonts w:ascii="Menlo" w:hAnsi="Menlo" w:cs="Menlo"/>
          <w:color w:val="D4D4D4"/>
          <w:sz w:val="18"/>
          <w:szCs w:val="18"/>
        </w:rPr>
        <w:t xml:space="preserve"> crime that will take place </w:t>
      </w:r>
      <w:proofErr w:type="gramStart"/>
      <w:r w:rsidRPr="006D5AB7">
        <w:rPr>
          <w:rFonts w:ascii="Menlo" w:hAnsi="Menlo" w:cs="Menlo"/>
          <w:color w:val="D4D4D4"/>
          <w:sz w:val="18"/>
          <w:szCs w:val="18"/>
        </w:rPr>
        <w:t>based</w:t>
      </w:r>
      <w:proofErr w:type="gramEnd"/>
    </w:p>
    <w:p w14:paraId="285F2F42" w14:textId="77777777" w:rsidR="006D5AB7" w:rsidRPr="006D5AB7" w:rsidRDefault="006D5AB7" w:rsidP="006D5AB7">
      <w:pPr>
        <w:shd w:val="clear" w:color="auto" w:fill="1E1E1E"/>
        <w:spacing w:line="270" w:lineRule="atLeast"/>
        <w:rPr>
          <w:rFonts w:ascii="Menlo" w:hAnsi="Menlo" w:cs="Menlo"/>
          <w:color w:val="D4D4D4"/>
          <w:sz w:val="18"/>
          <w:szCs w:val="18"/>
        </w:rPr>
      </w:pPr>
      <w:r w:rsidRPr="006D5AB7">
        <w:rPr>
          <w:rFonts w:ascii="Menlo" w:hAnsi="Menlo" w:cs="Menlo"/>
          <w:color w:val="D4D4D4"/>
          <w:sz w:val="18"/>
          <w:szCs w:val="18"/>
        </w:rPr>
        <w:t xml:space="preserve">                  on a variety of spatial, </w:t>
      </w:r>
      <w:proofErr w:type="gramStart"/>
      <w:r w:rsidRPr="006D5AB7">
        <w:rPr>
          <w:rFonts w:ascii="Menlo" w:hAnsi="Menlo" w:cs="Menlo"/>
          <w:color w:val="D4D4D4"/>
          <w:sz w:val="18"/>
          <w:szCs w:val="18"/>
        </w:rPr>
        <w:t>temporal</w:t>
      </w:r>
      <w:proofErr w:type="gramEnd"/>
      <w:r w:rsidRPr="006D5AB7">
        <w:rPr>
          <w:rFonts w:ascii="Menlo" w:hAnsi="Menlo" w:cs="Menlo"/>
          <w:color w:val="D4D4D4"/>
          <w:sz w:val="18"/>
          <w:szCs w:val="18"/>
        </w:rPr>
        <w:t xml:space="preserve"> and categorical factors?</w:t>
      </w:r>
    </w:p>
    <w:p w14:paraId="39B236B7" w14:textId="594A0AB5" w:rsidR="006D5AB7" w:rsidRDefault="006D5AB7"/>
    <w:p w14:paraId="798B2AC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6AF487A1" w14:textId="6583020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In</w:t>
      </w:r>
      <w:ins w:id="1" w:author="Coco Rivera" w:date="2022-01-18T20:23:00Z">
        <w:r>
          <w:rPr>
            <w:rFonts w:ascii="Menlo" w:hAnsi="Menlo" w:cs="Menlo"/>
            <w:color w:val="D4D4D4"/>
            <w:sz w:val="18"/>
            <w:szCs w:val="18"/>
          </w:rPr>
          <w:t>d</w:t>
        </w:r>
      </w:ins>
      <w:r w:rsidRPr="0020449E">
        <w:rPr>
          <w:rFonts w:ascii="Menlo" w:hAnsi="Menlo" w:cs="Menlo"/>
          <w:color w:val="D4D4D4"/>
          <w:sz w:val="18"/>
          <w:szCs w:val="18"/>
        </w:rPr>
        <w:t>ependent Variables:</w:t>
      </w:r>
    </w:p>
    <w:p w14:paraId="0889AB55" w14:textId="69B2D02E" w:rsidR="0020449E" w:rsidRDefault="0020449E"/>
    <w:p w14:paraId="3DCA6B25"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D4D4D4"/>
          <w:sz w:val="18"/>
          <w:szCs w:val="18"/>
        </w:rPr>
        <w:t xml:space="preserve"> </w:t>
      </w:r>
      <w:r w:rsidRPr="0020449E">
        <w:rPr>
          <w:rFonts w:ascii="Menlo" w:hAnsi="Menlo" w:cs="Menlo"/>
          <w:color w:val="9CDCFE"/>
          <w:sz w:val="18"/>
          <w:szCs w:val="18"/>
        </w:rPr>
        <w:t>class</w:t>
      </w:r>
      <w:r w:rsidRPr="0020449E">
        <w:rPr>
          <w:rFonts w:ascii="Menlo" w:hAnsi="Menlo" w:cs="Menlo"/>
          <w:color w:val="D4D4D4"/>
          <w:sz w:val="18"/>
          <w:szCs w:val="18"/>
        </w:rPr>
        <w:t>=</w:t>
      </w:r>
      <w:r w:rsidRPr="0020449E">
        <w:rPr>
          <w:rFonts w:ascii="Menlo" w:hAnsi="Menlo" w:cs="Menlo"/>
          <w:color w:val="CE9178"/>
          <w:sz w:val="18"/>
          <w:szCs w:val="18"/>
        </w:rPr>
        <w:t>"service-text"</w:t>
      </w:r>
      <w:r w:rsidRPr="0020449E">
        <w:rPr>
          <w:rFonts w:ascii="Menlo" w:hAnsi="Menlo" w:cs="Menlo"/>
          <w:color w:val="808080"/>
          <w:sz w:val="18"/>
          <w:szCs w:val="18"/>
        </w:rPr>
        <w:t>&gt;</w:t>
      </w:r>
    </w:p>
    <w:p w14:paraId="197D3D7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r w:rsidRPr="0020449E">
        <w:rPr>
          <w:rFonts w:ascii="Menlo" w:hAnsi="Menlo" w:cs="Menlo"/>
          <w:color w:val="D4D4D4"/>
          <w:sz w:val="18"/>
          <w:szCs w:val="18"/>
        </w:rPr>
        <w:t>Visualizing Spatial Trends</w:t>
      </w:r>
      <w:r w:rsidRPr="0020449E">
        <w:rPr>
          <w:rFonts w:ascii="Menlo" w:hAnsi="Menlo" w:cs="Menlo"/>
          <w:color w:val="808080"/>
          <w:sz w:val="18"/>
          <w:szCs w:val="18"/>
        </w:rPr>
        <w:t>&lt;/</w:t>
      </w:r>
      <w:r w:rsidRPr="0020449E">
        <w:rPr>
          <w:rFonts w:ascii="Menlo" w:hAnsi="Menlo" w:cs="Menlo"/>
          <w:color w:val="569CD6"/>
          <w:sz w:val="18"/>
          <w:szCs w:val="18"/>
        </w:rPr>
        <w:t>h3</w:t>
      </w:r>
      <w:r w:rsidRPr="0020449E">
        <w:rPr>
          <w:rFonts w:ascii="Menlo" w:hAnsi="Menlo" w:cs="Menlo"/>
          <w:color w:val="808080"/>
          <w:sz w:val="18"/>
          <w:szCs w:val="18"/>
        </w:rPr>
        <w:t>&gt;</w:t>
      </w:r>
    </w:p>
    <w:p w14:paraId="74ABBB98" w14:textId="6C5CCA24"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 Larger population sizes do not always yield more reported arrests</w:t>
      </w:r>
      <w:ins w:id="2" w:author="Coco Rivera" w:date="2022-01-18T20:30:00Z">
        <w:r w:rsidR="008D17C1">
          <w:rPr>
            <w:rFonts w:ascii="Menlo" w:hAnsi="Menlo" w:cs="Menlo"/>
            <w:color w:val="D4D4D4"/>
            <w:sz w:val="18"/>
            <w:szCs w:val="18"/>
          </w:rPr>
          <w:t>.</w:t>
        </w:r>
      </w:ins>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p>
    <w:p w14:paraId="7B48AD5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E2F4EB5" w14:textId="0DAD5E20"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The proportion of arrests by crime type</w:t>
      </w:r>
      <w:ins w:id="3" w:author="Coco Rivera" w:date="2022-01-18T20:51:00Z">
        <w:r w:rsidR="00C80645">
          <w:rPr>
            <w:rFonts w:ascii="Menlo" w:hAnsi="Menlo" w:cs="Menlo"/>
            <w:color w:val="D4D4D4"/>
            <w:sz w:val="18"/>
            <w:szCs w:val="18"/>
          </w:rPr>
          <w:t xml:space="preserve"> (can we mention what crime type is Category 1, 2 and 3?)</w:t>
        </w:r>
      </w:ins>
      <w:r w:rsidRPr="0020449E">
        <w:rPr>
          <w:rFonts w:ascii="Menlo" w:hAnsi="Menlo" w:cs="Menlo"/>
          <w:color w:val="D4D4D4"/>
          <w:sz w:val="18"/>
          <w:szCs w:val="18"/>
        </w:rPr>
        <w:t xml:space="preserve">, vary slightly based on </w:t>
      </w:r>
      <w:proofErr w:type="gramStart"/>
      <w:r w:rsidRPr="0020449E">
        <w:rPr>
          <w:rFonts w:ascii="Menlo" w:hAnsi="Menlo" w:cs="Menlo"/>
          <w:color w:val="D4D4D4"/>
          <w:sz w:val="18"/>
          <w:szCs w:val="18"/>
        </w:rPr>
        <w:t>location;</w:t>
      </w:r>
      <w:proofErr w:type="gramEnd"/>
      <w:r w:rsidRPr="0020449E">
        <w:rPr>
          <w:rFonts w:ascii="Menlo" w:hAnsi="Menlo" w:cs="Menlo"/>
          <w:color w:val="D4D4D4"/>
          <w:sz w:val="18"/>
          <w:szCs w:val="18"/>
        </w:rPr>
        <w:t xml:space="preserve"> </w:t>
      </w:r>
    </w:p>
    <w:p w14:paraId="67EB36B7"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however, Crime Against Category 3 appears to represent the largest proportion </w:t>
      </w:r>
    </w:p>
    <w:p w14:paraId="459EF6D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for most </w:t>
      </w:r>
      <w:proofErr w:type="gramStart"/>
      <w:r w:rsidRPr="0020449E">
        <w:rPr>
          <w:rFonts w:ascii="Menlo" w:hAnsi="Menlo" w:cs="Menlo"/>
          <w:color w:val="D4D4D4"/>
          <w:sz w:val="18"/>
          <w:szCs w:val="18"/>
        </w:rPr>
        <w:t>counties.</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7E6FEF84"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proofErr w:type="spellStart"/>
      <w:r w:rsidRPr="0020449E">
        <w:rPr>
          <w:rFonts w:ascii="Menlo" w:hAnsi="Menlo" w:cs="Menlo"/>
          <w:color w:val="569CD6"/>
          <w:sz w:val="18"/>
          <w:szCs w:val="18"/>
        </w:rPr>
        <w:t>br</w:t>
      </w:r>
      <w:proofErr w:type="spellEnd"/>
      <w:r w:rsidRPr="0020449E">
        <w:rPr>
          <w:rFonts w:ascii="Menlo" w:hAnsi="Menlo" w:cs="Menlo"/>
          <w:color w:val="808080"/>
          <w:sz w:val="18"/>
          <w:szCs w:val="18"/>
        </w:rPr>
        <w:t>&gt;</w:t>
      </w:r>
    </w:p>
    <w:p w14:paraId="27448641"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p</w:t>
      </w:r>
      <w:r w:rsidRPr="0020449E">
        <w:rPr>
          <w:rFonts w:ascii="Menlo" w:hAnsi="Menlo" w:cs="Menlo"/>
          <w:color w:val="808080"/>
          <w:sz w:val="18"/>
          <w:szCs w:val="18"/>
        </w:rPr>
        <w:t>&gt;</w:t>
      </w:r>
      <w:r w:rsidRPr="0020449E">
        <w:rPr>
          <w:rFonts w:ascii="Menlo" w:hAnsi="Menlo" w:cs="Menlo"/>
          <w:color w:val="D4D4D4"/>
          <w:sz w:val="18"/>
          <w:szCs w:val="18"/>
        </w:rPr>
        <w:t xml:space="preserve">The NIBRS database does not contain data for several Texas </w:t>
      </w:r>
      <w:proofErr w:type="gramStart"/>
      <w:r w:rsidRPr="0020449E">
        <w:rPr>
          <w:rFonts w:ascii="Menlo" w:hAnsi="Menlo" w:cs="Menlo"/>
          <w:color w:val="D4D4D4"/>
          <w:sz w:val="18"/>
          <w:szCs w:val="18"/>
        </w:rPr>
        <w:t>counties;</w:t>
      </w:r>
      <w:proofErr w:type="gramEnd"/>
      <w:r w:rsidRPr="0020449E">
        <w:rPr>
          <w:rFonts w:ascii="Menlo" w:hAnsi="Menlo" w:cs="Menlo"/>
          <w:color w:val="D4D4D4"/>
          <w:sz w:val="18"/>
          <w:szCs w:val="18"/>
        </w:rPr>
        <w:t xml:space="preserve"> </w:t>
      </w:r>
    </w:p>
    <w:p w14:paraId="0ADF234A"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the lack of coverage is currently </w:t>
      </w:r>
      <w:proofErr w:type="gramStart"/>
      <w:r w:rsidRPr="0020449E">
        <w:rPr>
          <w:rFonts w:ascii="Menlo" w:hAnsi="Menlo" w:cs="Menlo"/>
          <w:color w:val="D4D4D4"/>
          <w:sz w:val="18"/>
          <w:szCs w:val="18"/>
        </w:rPr>
        <w:t>unknown.</w:t>
      </w:r>
      <w:r w:rsidRPr="0020449E">
        <w:rPr>
          <w:rFonts w:ascii="Menlo" w:hAnsi="Menlo" w:cs="Menlo"/>
          <w:color w:val="808080"/>
          <w:sz w:val="18"/>
          <w:szCs w:val="18"/>
        </w:rPr>
        <w:t>&lt;</w:t>
      </w:r>
      <w:proofErr w:type="gramEnd"/>
      <w:r w:rsidRPr="0020449E">
        <w:rPr>
          <w:rFonts w:ascii="Menlo" w:hAnsi="Menlo" w:cs="Menlo"/>
          <w:color w:val="808080"/>
          <w:sz w:val="18"/>
          <w:szCs w:val="18"/>
        </w:rPr>
        <w:t>/</w:t>
      </w:r>
      <w:r w:rsidRPr="0020449E">
        <w:rPr>
          <w:rFonts w:ascii="Menlo" w:hAnsi="Menlo" w:cs="Menlo"/>
          <w:color w:val="569CD6"/>
          <w:sz w:val="18"/>
          <w:szCs w:val="18"/>
        </w:rPr>
        <w:t>p</w:t>
      </w:r>
      <w:r w:rsidRPr="0020449E">
        <w:rPr>
          <w:rFonts w:ascii="Menlo" w:hAnsi="Menlo" w:cs="Menlo"/>
          <w:color w:val="808080"/>
          <w:sz w:val="18"/>
          <w:szCs w:val="18"/>
        </w:rPr>
        <w:t>&gt;</w:t>
      </w:r>
    </w:p>
    <w:p w14:paraId="2D597FC9" w14:textId="77777777" w:rsidR="0020449E" w:rsidRPr="0020449E" w:rsidRDefault="0020449E" w:rsidP="0020449E">
      <w:pPr>
        <w:shd w:val="clear" w:color="auto" w:fill="1E1E1E"/>
        <w:spacing w:line="270" w:lineRule="atLeast"/>
        <w:rPr>
          <w:rFonts w:ascii="Menlo" w:hAnsi="Menlo" w:cs="Menlo"/>
          <w:color w:val="D4D4D4"/>
          <w:sz w:val="18"/>
          <w:szCs w:val="18"/>
        </w:rPr>
      </w:pPr>
      <w:r w:rsidRPr="0020449E">
        <w:rPr>
          <w:rFonts w:ascii="Menlo" w:hAnsi="Menlo" w:cs="Menlo"/>
          <w:color w:val="D4D4D4"/>
          <w:sz w:val="18"/>
          <w:szCs w:val="18"/>
        </w:rPr>
        <w:t xml:space="preserve">              </w:t>
      </w:r>
      <w:r w:rsidRPr="0020449E">
        <w:rPr>
          <w:rFonts w:ascii="Menlo" w:hAnsi="Menlo" w:cs="Menlo"/>
          <w:color w:val="808080"/>
          <w:sz w:val="18"/>
          <w:szCs w:val="18"/>
        </w:rPr>
        <w:t>&lt;/</w:t>
      </w:r>
      <w:r w:rsidRPr="0020449E">
        <w:rPr>
          <w:rFonts w:ascii="Menlo" w:hAnsi="Menlo" w:cs="Menlo"/>
          <w:color w:val="569CD6"/>
          <w:sz w:val="18"/>
          <w:szCs w:val="18"/>
        </w:rPr>
        <w:t>div</w:t>
      </w:r>
      <w:r w:rsidRPr="0020449E">
        <w:rPr>
          <w:rFonts w:ascii="Menlo" w:hAnsi="Menlo" w:cs="Menlo"/>
          <w:color w:val="808080"/>
          <w:sz w:val="18"/>
          <w:szCs w:val="18"/>
        </w:rPr>
        <w:t>&gt;</w:t>
      </w:r>
    </w:p>
    <w:p w14:paraId="0BE95E23" w14:textId="5285DF91" w:rsidR="0020449E" w:rsidRDefault="0020449E"/>
    <w:p w14:paraId="0FE2DEC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D4D4D4"/>
          <w:sz w:val="18"/>
          <w:szCs w:val="18"/>
        </w:rPr>
        <w:t xml:space="preserve"> </w:t>
      </w:r>
      <w:r w:rsidRPr="00BD373D">
        <w:rPr>
          <w:rFonts w:ascii="Menlo" w:hAnsi="Menlo" w:cs="Menlo"/>
          <w:color w:val="9CDCFE"/>
          <w:sz w:val="18"/>
          <w:szCs w:val="18"/>
        </w:rPr>
        <w:t>class</w:t>
      </w:r>
      <w:r w:rsidRPr="00BD373D">
        <w:rPr>
          <w:rFonts w:ascii="Menlo" w:hAnsi="Menlo" w:cs="Menlo"/>
          <w:color w:val="D4D4D4"/>
          <w:sz w:val="18"/>
          <w:szCs w:val="18"/>
        </w:rPr>
        <w:t>=</w:t>
      </w:r>
      <w:r w:rsidRPr="00BD373D">
        <w:rPr>
          <w:rFonts w:ascii="Menlo" w:hAnsi="Menlo" w:cs="Menlo"/>
          <w:color w:val="CE9178"/>
          <w:sz w:val="18"/>
          <w:szCs w:val="18"/>
        </w:rPr>
        <w:t>"service-text"</w:t>
      </w:r>
      <w:r w:rsidRPr="00BD373D">
        <w:rPr>
          <w:rFonts w:ascii="Menlo" w:hAnsi="Menlo" w:cs="Menlo"/>
          <w:color w:val="808080"/>
          <w:sz w:val="18"/>
          <w:szCs w:val="18"/>
        </w:rPr>
        <w:t>&gt;</w:t>
      </w:r>
    </w:p>
    <w:p w14:paraId="0D8A3ED5"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r w:rsidRPr="00BD373D">
        <w:rPr>
          <w:rFonts w:ascii="Menlo" w:hAnsi="Menlo" w:cs="Menlo"/>
          <w:color w:val="D4D4D4"/>
          <w:sz w:val="18"/>
          <w:szCs w:val="18"/>
        </w:rPr>
        <w:t xml:space="preserve">Visualizing Seasonal and Temporal Trends </w:t>
      </w:r>
      <w:r w:rsidRPr="00BD373D">
        <w:rPr>
          <w:rFonts w:ascii="Menlo" w:hAnsi="Menlo" w:cs="Menlo"/>
          <w:color w:val="808080"/>
          <w:sz w:val="18"/>
          <w:szCs w:val="18"/>
        </w:rPr>
        <w:t>&lt;/</w:t>
      </w:r>
      <w:r w:rsidRPr="00BD373D">
        <w:rPr>
          <w:rFonts w:ascii="Menlo" w:hAnsi="Menlo" w:cs="Menlo"/>
          <w:color w:val="569CD6"/>
          <w:sz w:val="18"/>
          <w:szCs w:val="18"/>
        </w:rPr>
        <w:t>h3</w:t>
      </w:r>
      <w:r w:rsidRPr="00BD373D">
        <w:rPr>
          <w:rFonts w:ascii="Menlo" w:hAnsi="Menlo" w:cs="Menlo"/>
          <w:color w:val="808080"/>
          <w:sz w:val="18"/>
          <w:szCs w:val="18"/>
        </w:rPr>
        <w:t>&gt;</w:t>
      </w:r>
    </w:p>
    <w:p w14:paraId="0B993B7D" w14:textId="12747D1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There appears to be little variability in seasonal trends, likely due to mild seasonal </w:t>
      </w:r>
    </w:p>
    <w:p w14:paraId="108BD02D" w14:textId="19F0B12E"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changes in the weather throughout most of </w:t>
      </w:r>
      <w:proofErr w:type="gramStart"/>
      <w:r w:rsidRPr="00BD373D">
        <w:rPr>
          <w:rFonts w:ascii="Menlo" w:hAnsi="Menlo" w:cs="Menlo"/>
          <w:color w:val="D4D4D4"/>
          <w:sz w:val="18"/>
          <w:szCs w:val="18"/>
        </w:rPr>
        <w:t>Texas</w:t>
      </w:r>
      <w:ins w:id="4" w:author="Coco Rivera" w:date="2022-01-18T20:31:00Z">
        <w:r>
          <w:rPr>
            <w:rFonts w:ascii="Menlo" w:hAnsi="Menlo" w:cs="Menlo"/>
            <w:color w:val="D4D4D4"/>
            <w:sz w:val="18"/>
            <w:szCs w:val="18"/>
          </w:rPr>
          <w:t>.</w:t>
        </w:r>
      </w:ins>
      <w:r w:rsidRPr="00BD373D">
        <w:rPr>
          <w:rFonts w:ascii="Menlo" w:hAnsi="Menlo" w:cs="Menlo"/>
          <w:color w:val="808080"/>
          <w:sz w:val="18"/>
          <w:szCs w:val="18"/>
        </w:rPr>
        <w:t>&lt;</w:t>
      </w:r>
      <w:proofErr w:type="gramEnd"/>
      <w:r w:rsidRPr="00BD373D">
        <w:rPr>
          <w:rFonts w:ascii="Menlo" w:hAnsi="Menlo" w:cs="Menlo"/>
          <w:color w:val="808080"/>
          <w:sz w:val="18"/>
          <w:szCs w:val="18"/>
        </w:rPr>
        <w:t>/</w:t>
      </w:r>
      <w:r w:rsidRPr="00BD373D">
        <w:rPr>
          <w:rFonts w:ascii="Menlo" w:hAnsi="Menlo" w:cs="Menlo"/>
          <w:color w:val="569CD6"/>
          <w:sz w:val="18"/>
          <w:szCs w:val="18"/>
        </w:rPr>
        <w:t>p</w:t>
      </w:r>
      <w:r w:rsidRPr="00BD373D">
        <w:rPr>
          <w:rFonts w:ascii="Menlo" w:hAnsi="Menlo" w:cs="Menlo"/>
          <w:color w:val="808080"/>
          <w:sz w:val="18"/>
          <w:szCs w:val="18"/>
        </w:rPr>
        <w:t>&gt;</w:t>
      </w:r>
    </w:p>
    <w:p w14:paraId="5EBE16CD"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proofErr w:type="spellStart"/>
      <w:r w:rsidRPr="00BD373D">
        <w:rPr>
          <w:rFonts w:ascii="Menlo" w:hAnsi="Menlo" w:cs="Menlo"/>
          <w:color w:val="569CD6"/>
          <w:sz w:val="18"/>
          <w:szCs w:val="18"/>
        </w:rPr>
        <w:t>br</w:t>
      </w:r>
      <w:proofErr w:type="spellEnd"/>
      <w:r w:rsidRPr="00BD373D">
        <w:rPr>
          <w:rFonts w:ascii="Menlo" w:hAnsi="Menlo" w:cs="Menlo"/>
          <w:color w:val="808080"/>
          <w:sz w:val="18"/>
          <w:szCs w:val="18"/>
        </w:rPr>
        <w:t>&gt;</w:t>
      </w:r>
      <w:r w:rsidRPr="00BD373D">
        <w:rPr>
          <w:rFonts w:ascii="Menlo" w:hAnsi="Menlo" w:cs="Menlo"/>
          <w:color w:val="D4D4D4"/>
          <w:sz w:val="18"/>
          <w:szCs w:val="18"/>
        </w:rPr>
        <w:t xml:space="preserve"> </w:t>
      </w:r>
    </w:p>
    <w:p w14:paraId="3D7DA91D" w14:textId="1E0F8A5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r w:rsidRPr="00BD373D">
        <w:rPr>
          <w:rFonts w:ascii="Menlo" w:hAnsi="Menlo" w:cs="Menlo"/>
          <w:color w:val="D4D4D4"/>
          <w:sz w:val="18"/>
          <w:szCs w:val="18"/>
        </w:rPr>
        <w:t xml:space="preserve">Temporally, the Crime Against categories of person and </w:t>
      </w:r>
      <w:del w:id="5" w:author="Coco Rivera" w:date="2022-01-18T20:31:00Z">
        <w:r w:rsidRPr="00BD373D" w:rsidDel="00BD373D">
          <w:rPr>
            <w:rFonts w:ascii="Menlo" w:hAnsi="Menlo" w:cs="Menlo"/>
            <w:color w:val="D4D4D4"/>
            <w:sz w:val="18"/>
            <w:szCs w:val="18"/>
          </w:rPr>
          <w:delText>scoiety</w:delText>
        </w:r>
      </w:del>
      <w:ins w:id="6" w:author="Coco Rivera" w:date="2022-01-18T20:31:00Z">
        <w:r w:rsidRPr="00BD373D">
          <w:rPr>
            <w:rFonts w:ascii="Menlo" w:hAnsi="Menlo" w:cs="Menlo"/>
            <w:color w:val="D4D4D4"/>
            <w:sz w:val="18"/>
            <w:szCs w:val="18"/>
          </w:rPr>
          <w:t>society</w:t>
        </w:r>
      </w:ins>
      <w:r w:rsidRPr="00BD373D">
        <w:rPr>
          <w:rFonts w:ascii="Menlo" w:hAnsi="Menlo" w:cs="Menlo"/>
          <w:color w:val="D4D4D4"/>
          <w:sz w:val="18"/>
          <w:szCs w:val="18"/>
        </w:rPr>
        <w:t xml:space="preserve"> follow similar trends, peaking in the late night/early morning hours. The property category varies in that it peaks in the late afternoon, evening hours. </w:t>
      </w:r>
    </w:p>
    <w:p w14:paraId="18CD93EE"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p</w:t>
      </w:r>
      <w:r w:rsidRPr="00BD373D">
        <w:rPr>
          <w:rFonts w:ascii="Menlo" w:hAnsi="Menlo" w:cs="Menlo"/>
          <w:color w:val="808080"/>
          <w:sz w:val="18"/>
          <w:szCs w:val="18"/>
        </w:rPr>
        <w:t>&gt;</w:t>
      </w:r>
    </w:p>
    <w:p w14:paraId="21B0D57F" w14:textId="77777777" w:rsidR="00BD373D" w:rsidRPr="00BD373D" w:rsidRDefault="00BD373D" w:rsidP="00BD373D">
      <w:pPr>
        <w:shd w:val="clear" w:color="auto" w:fill="1E1E1E"/>
        <w:spacing w:line="270" w:lineRule="atLeast"/>
        <w:rPr>
          <w:rFonts w:ascii="Menlo" w:hAnsi="Menlo" w:cs="Menlo"/>
          <w:color w:val="D4D4D4"/>
          <w:sz w:val="18"/>
          <w:szCs w:val="18"/>
        </w:rPr>
      </w:pPr>
      <w:r w:rsidRPr="00BD373D">
        <w:rPr>
          <w:rFonts w:ascii="Menlo" w:hAnsi="Menlo" w:cs="Menlo"/>
          <w:color w:val="D4D4D4"/>
          <w:sz w:val="18"/>
          <w:szCs w:val="18"/>
        </w:rPr>
        <w:t xml:space="preserve">              </w:t>
      </w:r>
      <w:r w:rsidRPr="00BD373D">
        <w:rPr>
          <w:rFonts w:ascii="Menlo" w:hAnsi="Menlo" w:cs="Menlo"/>
          <w:color w:val="808080"/>
          <w:sz w:val="18"/>
          <w:szCs w:val="18"/>
        </w:rPr>
        <w:t>&lt;/</w:t>
      </w:r>
      <w:r w:rsidRPr="00BD373D">
        <w:rPr>
          <w:rFonts w:ascii="Menlo" w:hAnsi="Menlo" w:cs="Menlo"/>
          <w:color w:val="569CD6"/>
          <w:sz w:val="18"/>
          <w:szCs w:val="18"/>
        </w:rPr>
        <w:t>div</w:t>
      </w:r>
      <w:r w:rsidRPr="00BD373D">
        <w:rPr>
          <w:rFonts w:ascii="Menlo" w:hAnsi="Menlo" w:cs="Menlo"/>
          <w:color w:val="808080"/>
          <w:sz w:val="18"/>
          <w:szCs w:val="18"/>
        </w:rPr>
        <w:t>&gt;</w:t>
      </w:r>
    </w:p>
    <w:p w14:paraId="74DE9C9B" w14:textId="4A0BA139" w:rsidR="00BD373D" w:rsidRDefault="00BD373D"/>
    <w:p w14:paraId="0681DA14"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D4D4D4"/>
          <w:sz w:val="18"/>
          <w:szCs w:val="18"/>
        </w:rPr>
        <w:t xml:space="preserve"> </w:t>
      </w:r>
      <w:r w:rsidRPr="000D3B04">
        <w:rPr>
          <w:rFonts w:ascii="Menlo" w:hAnsi="Menlo" w:cs="Menlo"/>
          <w:color w:val="9CDCFE"/>
          <w:sz w:val="18"/>
          <w:szCs w:val="18"/>
        </w:rPr>
        <w:t>class</w:t>
      </w:r>
      <w:r w:rsidRPr="000D3B04">
        <w:rPr>
          <w:rFonts w:ascii="Menlo" w:hAnsi="Menlo" w:cs="Menlo"/>
          <w:color w:val="D4D4D4"/>
          <w:sz w:val="18"/>
          <w:szCs w:val="18"/>
        </w:rPr>
        <w:t>=</w:t>
      </w:r>
      <w:r w:rsidRPr="000D3B04">
        <w:rPr>
          <w:rFonts w:ascii="Menlo" w:hAnsi="Menlo" w:cs="Menlo"/>
          <w:color w:val="CE9178"/>
          <w:sz w:val="18"/>
          <w:szCs w:val="18"/>
        </w:rPr>
        <w:t>"service-text"</w:t>
      </w:r>
      <w:r w:rsidRPr="000D3B04">
        <w:rPr>
          <w:rFonts w:ascii="Menlo" w:hAnsi="Menlo" w:cs="Menlo"/>
          <w:color w:val="808080"/>
          <w:sz w:val="18"/>
          <w:szCs w:val="18"/>
        </w:rPr>
        <w:t>&gt;</w:t>
      </w:r>
    </w:p>
    <w:p w14:paraId="3E97E7F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r w:rsidRPr="000D3B04">
        <w:rPr>
          <w:rFonts w:ascii="Menlo" w:hAnsi="Menlo" w:cs="Menlo"/>
          <w:color w:val="D4D4D4"/>
          <w:sz w:val="18"/>
          <w:szCs w:val="18"/>
        </w:rPr>
        <w:t xml:space="preserve">Probable Multicollinearity Between Some Independent Variables </w:t>
      </w:r>
      <w:r w:rsidRPr="000D3B04">
        <w:rPr>
          <w:rFonts w:ascii="Menlo" w:hAnsi="Menlo" w:cs="Menlo"/>
          <w:color w:val="808080"/>
          <w:sz w:val="18"/>
          <w:szCs w:val="18"/>
        </w:rPr>
        <w:t>&lt;/</w:t>
      </w:r>
      <w:r w:rsidRPr="000D3B04">
        <w:rPr>
          <w:rFonts w:ascii="Menlo" w:hAnsi="Menlo" w:cs="Menlo"/>
          <w:color w:val="569CD6"/>
          <w:sz w:val="18"/>
          <w:szCs w:val="18"/>
        </w:rPr>
        <w:t>h3</w:t>
      </w:r>
      <w:r w:rsidRPr="000D3B04">
        <w:rPr>
          <w:rFonts w:ascii="Menlo" w:hAnsi="Menlo" w:cs="Menlo"/>
          <w:color w:val="808080"/>
          <w:sz w:val="18"/>
          <w:szCs w:val="18"/>
        </w:rPr>
        <w:t>&gt;</w:t>
      </w:r>
    </w:p>
    <w:p w14:paraId="64AAB922"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The p value for the suburban area flag 1 and 2 is significantly low (</w:t>
      </w:r>
      <w:r w:rsidRPr="000D3B04">
        <w:rPr>
          <w:rFonts w:ascii="Menlo" w:hAnsi="Menlo" w:cs="Menlo"/>
          <w:color w:val="808080"/>
          <w:sz w:val="18"/>
          <w:szCs w:val="18"/>
        </w:rPr>
        <w:t>&lt;</w:t>
      </w:r>
      <w:proofErr w:type="gramStart"/>
      <w:r w:rsidRPr="000D3B04">
        <w:rPr>
          <w:rFonts w:ascii="Menlo" w:hAnsi="Menlo" w:cs="Menlo"/>
          <w:color w:val="569CD6"/>
          <w:sz w:val="18"/>
          <w:szCs w:val="18"/>
        </w:rPr>
        <w:t>0.0001)&lt;</w:t>
      </w:r>
      <w:proofErr w:type="gramEnd"/>
      <w:r w:rsidRPr="000D3B04">
        <w:rPr>
          <w:rFonts w:ascii="Menlo" w:hAnsi="Menlo" w:cs="Menlo"/>
          <w:color w:val="569CD6"/>
          <w:sz w:val="18"/>
          <w:szCs w:val="18"/>
        </w:rPr>
        <w:t>/p</w:t>
      </w:r>
      <w:r w:rsidRPr="000D3B04">
        <w:rPr>
          <w:rFonts w:ascii="Menlo" w:hAnsi="Menlo" w:cs="Menlo"/>
          <w:color w:val="808080"/>
          <w:sz w:val="18"/>
          <w:szCs w:val="18"/>
        </w:rPr>
        <w:t>&gt;</w:t>
      </w:r>
    </w:p>
    <w:p w14:paraId="048D355B"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38449C08"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The r squared value for the suburban area flag 1 and 2 is within .02 of </w:t>
      </w:r>
      <w:proofErr w:type="gramStart"/>
      <w:r w:rsidRPr="000D3B04">
        <w:rPr>
          <w:rFonts w:ascii="Menlo" w:hAnsi="Menlo" w:cs="Menlo"/>
          <w:color w:val="D4D4D4"/>
          <w:sz w:val="18"/>
          <w:szCs w:val="18"/>
        </w:rPr>
        <w:t>each other;</w:t>
      </w:r>
      <w:proofErr w:type="gramEnd"/>
    </w:p>
    <w:p w14:paraId="3B22ACAF" w14:textId="65D23384"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lastRenderedPageBreak/>
        <w:t xml:space="preserve">                     .99 and .97 </w:t>
      </w:r>
      <w:proofErr w:type="gramStart"/>
      <w:r w:rsidRPr="000D3B04">
        <w:rPr>
          <w:rFonts w:ascii="Menlo" w:hAnsi="Menlo" w:cs="Menlo"/>
          <w:color w:val="D4D4D4"/>
          <w:sz w:val="18"/>
          <w:szCs w:val="18"/>
        </w:rPr>
        <w:t>respectively</w:t>
      </w:r>
      <w:ins w:id="7" w:author="Coco Rivera" w:date="2022-01-18T20:48:00Z">
        <w:r w:rsidR="00E1597F">
          <w:rPr>
            <w:rFonts w:ascii="Menlo" w:hAnsi="Menlo" w:cs="Menlo"/>
            <w:color w:val="D4D4D4"/>
            <w:sz w:val="18"/>
            <w:szCs w:val="18"/>
          </w:rPr>
          <w:t>.</w:t>
        </w:r>
      </w:ins>
      <w:r w:rsidRPr="000D3B04">
        <w:rPr>
          <w:rFonts w:ascii="Menlo" w:hAnsi="Menlo" w:cs="Menlo"/>
          <w:color w:val="808080"/>
          <w:sz w:val="18"/>
          <w:szCs w:val="18"/>
        </w:rPr>
        <w:t>&lt;</w:t>
      </w:r>
      <w:proofErr w:type="gramEnd"/>
      <w:r w:rsidRPr="000D3B04">
        <w:rPr>
          <w:rFonts w:ascii="Menlo" w:hAnsi="Menlo" w:cs="Menlo"/>
          <w:color w:val="808080"/>
          <w:sz w:val="18"/>
          <w:szCs w:val="18"/>
        </w:rPr>
        <w:t>/</w:t>
      </w:r>
      <w:r w:rsidRPr="000D3B04">
        <w:rPr>
          <w:rFonts w:ascii="Menlo" w:hAnsi="Menlo" w:cs="Menlo"/>
          <w:color w:val="569CD6"/>
          <w:sz w:val="18"/>
          <w:szCs w:val="18"/>
        </w:rPr>
        <w:t>p</w:t>
      </w:r>
      <w:r w:rsidRPr="000D3B04">
        <w:rPr>
          <w:rFonts w:ascii="Menlo" w:hAnsi="Menlo" w:cs="Menlo"/>
          <w:color w:val="808080"/>
          <w:sz w:val="18"/>
          <w:szCs w:val="18"/>
        </w:rPr>
        <w:t>&gt;</w:t>
      </w:r>
    </w:p>
    <w:p w14:paraId="3C477DE1"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proofErr w:type="spellStart"/>
      <w:r w:rsidRPr="000D3B04">
        <w:rPr>
          <w:rFonts w:ascii="Menlo" w:hAnsi="Menlo" w:cs="Menlo"/>
          <w:color w:val="569CD6"/>
          <w:sz w:val="18"/>
          <w:szCs w:val="18"/>
        </w:rPr>
        <w:t>br</w:t>
      </w:r>
      <w:proofErr w:type="spellEnd"/>
      <w:r w:rsidRPr="000D3B04">
        <w:rPr>
          <w:rFonts w:ascii="Menlo" w:hAnsi="Menlo" w:cs="Menlo"/>
          <w:color w:val="808080"/>
          <w:sz w:val="18"/>
          <w:szCs w:val="18"/>
        </w:rPr>
        <w:t>&gt;</w:t>
      </w:r>
    </w:p>
    <w:p w14:paraId="1DB50572" w14:textId="18058EB9"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r w:rsidRPr="000D3B04">
        <w:rPr>
          <w:rFonts w:ascii="Menlo" w:hAnsi="Menlo" w:cs="Menlo"/>
          <w:color w:val="D4D4D4"/>
          <w:sz w:val="18"/>
          <w:szCs w:val="18"/>
        </w:rPr>
        <w:t xml:space="preserve">Given the statistically significant correlation, we can remove two of the </w:t>
      </w:r>
      <w:ins w:id="8" w:author="Coco Rivera" w:date="2022-01-18T20:44:00Z">
        <w:r>
          <w:rPr>
            <w:rFonts w:ascii="Menlo" w:hAnsi="Menlo" w:cs="Menlo"/>
            <w:color w:val="D4D4D4"/>
            <w:sz w:val="18"/>
            <w:szCs w:val="18"/>
          </w:rPr>
          <w:t>three</w:t>
        </w:r>
      </w:ins>
      <w:del w:id="9" w:author="Coco Rivera" w:date="2022-01-18T20:44:00Z">
        <w:r w:rsidRPr="000D3B04" w:rsidDel="000D3B04">
          <w:rPr>
            <w:rFonts w:ascii="Menlo" w:hAnsi="Menlo" w:cs="Menlo"/>
            <w:color w:val="D4D4D4"/>
            <w:sz w:val="18"/>
            <w:szCs w:val="18"/>
          </w:rPr>
          <w:delText>3</w:delText>
        </w:r>
      </w:del>
      <w:r w:rsidRPr="000D3B04">
        <w:rPr>
          <w:rFonts w:ascii="Menlo" w:hAnsi="Menlo" w:cs="Menlo"/>
          <w:color w:val="D4D4D4"/>
          <w:sz w:val="18"/>
          <w:szCs w:val="18"/>
        </w:rPr>
        <w:t xml:space="preserve"> independent</w:t>
      </w:r>
    </w:p>
    <w:p w14:paraId="449E9EAF"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variables for the purposes of our multinomial logistic regression—using the binary </w:t>
      </w:r>
    </w:p>
    <w:p w14:paraId="143A893A"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variable for the suburban area flag will make our machine learning more efficient because </w:t>
      </w:r>
    </w:p>
    <w:p w14:paraId="24AF2DE5" w14:textId="28AA75D2"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it will not need to evaluate many discrete, integer values (population and total employees)</w:t>
      </w:r>
      <w:ins w:id="10" w:author="Coco Rivera" w:date="2022-01-18T20:44:00Z">
        <w:r w:rsidR="00E1597F">
          <w:rPr>
            <w:rFonts w:ascii="Menlo" w:hAnsi="Menlo" w:cs="Menlo"/>
            <w:color w:val="D4D4D4"/>
            <w:sz w:val="18"/>
            <w:szCs w:val="18"/>
          </w:rPr>
          <w:t>.</w:t>
        </w:r>
      </w:ins>
      <w:r w:rsidRPr="000D3B04">
        <w:rPr>
          <w:rFonts w:ascii="Menlo" w:hAnsi="Menlo" w:cs="Menlo"/>
          <w:color w:val="D4D4D4"/>
          <w:sz w:val="18"/>
          <w:szCs w:val="18"/>
        </w:rPr>
        <w:t xml:space="preserve"> </w:t>
      </w:r>
    </w:p>
    <w:p w14:paraId="6F806A07"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p</w:t>
      </w:r>
      <w:r w:rsidRPr="000D3B04">
        <w:rPr>
          <w:rFonts w:ascii="Menlo" w:hAnsi="Menlo" w:cs="Menlo"/>
          <w:color w:val="808080"/>
          <w:sz w:val="18"/>
          <w:szCs w:val="18"/>
        </w:rPr>
        <w:t>&gt;</w:t>
      </w:r>
    </w:p>
    <w:p w14:paraId="2C708575" w14:textId="77777777" w:rsidR="000D3B04" w:rsidRPr="000D3B04" w:rsidRDefault="000D3B04" w:rsidP="000D3B04">
      <w:pPr>
        <w:shd w:val="clear" w:color="auto" w:fill="1E1E1E"/>
        <w:spacing w:line="270" w:lineRule="atLeast"/>
        <w:rPr>
          <w:rFonts w:ascii="Menlo" w:hAnsi="Menlo" w:cs="Menlo"/>
          <w:color w:val="D4D4D4"/>
          <w:sz w:val="18"/>
          <w:szCs w:val="18"/>
        </w:rPr>
      </w:pPr>
      <w:r w:rsidRPr="000D3B04">
        <w:rPr>
          <w:rFonts w:ascii="Menlo" w:hAnsi="Menlo" w:cs="Menlo"/>
          <w:color w:val="D4D4D4"/>
          <w:sz w:val="18"/>
          <w:szCs w:val="18"/>
        </w:rPr>
        <w:t xml:space="preserve">              </w:t>
      </w:r>
      <w:r w:rsidRPr="000D3B04">
        <w:rPr>
          <w:rFonts w:ascii="Menlo" w:hAnsi="Menlo" w:cs="Menlo"/>
          <w:color w:val="808080"/>
          <w:sz w:val="18"/>
          <w:szCs w:val="18"/>
        </w:rPr>
        <w:t>&lt;/</w:t>
      </w:r>
      <w:r w:rsidRPr="000D3B04">
        <w:rPr>
          <w:rFonts w:ascii="Menlo" w:hAnsi="Menlo" w:cs="Menlo"/>
          <w:color w:val="569CD6"/>
          <w:sz w:val="18"/>
          <w:szCs w:val="18"/>
        </w:rPr>
        <w:t>div</w:t>
      </w:r>
      <w:r w:rsidRPr="000D3B04">
        <w:rPr>
          <w:rFonts w:ascii="Menlo" w:hAnsi="Menlo" w:cs="Menlo"/>
          <w:color w:val="808080"/>
          <w:sz w:val="18"/>
          <w:szCs w:val="18"/>
        </w:rPr>
        <w:t>&gt;</w:t>
      </w:r>
    </w:p>
    <w:p w14:paraId="3B34DB2E" w14:textId="54347D79" w:rsidR="000D3B04" w:rsidRDefault="000D3B04"/>
    <w:p w14:paraId="71B9530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D4D4D4"/>
          <w:sz w:val="18"/>
          <w:szCs w:val="18"/>
        </w:rPr>
        <w:t xml:space="preserve"> </w:t>
      </w:r>
      <w:r w:rsidRPr="00E1597F">
        <w:rPr>
          <w:rFonts w:ascii="Menlo" w:hAnsi="Menlo" w:cs="Menlo"/>
          <w:color w:val="9CDCFE"/>
          <w:sz w:val="18"/>
          <w:szCs w:val="18"/>
        </w:rPr>
        <w:t>class</w:t>
      </w:r>
      <w:r w:rsidRPr="00E1597F">
        <w:rPr>
          <w:rFonts w:ascii="Menlo" w:hAnsi="Menlo" w:cs="Menlo"/>
          <w:color w:val="D4D4D4"/>
          <w:sz w:val="18"/>
          <w:szCs w:val="18"/>
        </w:rPr>
        <w:t>=</w:t>
      </w:r>
      <w:r w:rsidRPr="00E1597F">
        <w:rPr>
          <w:rFonts w:ascii="Menlo" w:hAnsi="Menlo" w:cs="Menlo"/>
          <w:color w:val="CE9178"/>
          <w:sz w:val="18"/>
          <w:szCs w:val="18"/>
        </w:rPr>
        <w:t>"service-text"</w:t>
      </w:r>
      <w:r w:rsidRPr="00E1597F">
        <w:rPr>
          <w:rFonts w:ascii="Menlo" w:hAnsi="Menlo" w:cs="Menlo"/>
          <w:color w:val="808080"/>
          <w:sz w:val="18"/>
          <w:szCs w:val="18"/>
        </w:rPr>
        <w:t>&gt;</w:t>
      </w:r>
    </w:p>
    <w:p w14:paraId="6DB44FD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r w:rsidRPr="00E1597F">
        <w:rPr>
          <w:rFonts w:ascii="Menlo" w:hAnsi="Menlo" w:cs="Menlo"/>
          <w:color w:val="D4D4D4"/>
          <w:sz w:val="18"/>
          <w:szCs w:val="18"/>
        </w:rPr>
        <w:t>Measuring Correlation Between Variables</w:t>
      </w:r>
      <w:r w:rsidRPr="00E1597F">
        <w:rPr>
          <w:rFonts w:ascii="Menlo" w:hAnsi="Menlo" w:cs="Menlo"/>
          <w:color w:val="808080"/>
          <w:sz w:val="18"/>
          <w:szCs w:val="18"/>
        </w:rPr>
        <w:t>&lt;/</w:t>
      </w:r>
      <w:r w:rsidRPr="00E1597F">
        <w:rPr>
          <w:rFonts w:ascii="Menlo" w:hAnsi="Menlo" w:cs="Menlo"/>
          <w:color w:val="569CD6"/>
          <w:sz w:val="18"/>
          <w:szCs w:val="18"/>
        </w:rPr>
        <w:t>h3</w:t>
      </w:r>
      <w:r w:rsidRPr="00E1597F">
        <w:rPr>
          <w:rFonts w:ascii="Menlo" w:hAnsi="Menlo" w:cs="Menlo"/>
          <w:color w:val="808080"/>
          <w:sz w:val="18"/>
          <w:szCs w:val="18"/>
        </w:rPr>
        <w:t>&gt;</w:t>
      </w:r>
    </w:p>
    <w:p w14:paraId="39690DB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0E40922F"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Offense Type has a strong, negative correlation with Crime Against </w:t>
      </w:r>
      <w:proofErr w:type="gramStart"/>
      <w:r w:rsidRPr="00E1597F">
        <w:rPr>
          <w:rFonts w:ascii="Menlo" w:hAnsi="Menlo" w:cs="Menlo"/>
          <w:color w:val="D4D4D4"/>
          <w:sz w:val="18"/>
          <w:szCs w:val="18"/>
        </w:rPr>
        <w:t>Type;</w:t>
      </w:r>
      <w:proofErr w:type="gramEnd"/>
      <w:r w:rsidRPr="00E1597F">
        <w:rPr>
          <w:rFonts w:ascii="Menlo" w:hAnsi="Menlo" w:cs="Menlo"/>
          <w:color w:val="D4D4D4"/>
          <w:sz w:val="18"/>
          <w:szCs w:val="18"/>
        </w:rPr>
        <w:t xml:space="preserve"> </w:t>
      </w:r>
    </w:p>
    <w:p w14:paraId="5E34C0FB" w14:textId="6C89126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however, this variable must be removed because it has a hier</w:t>
      </w:r>
      <w:ins w:id="11" w:author="Coco Rivera" w:date="2022-01-18T20:48:00Z">
        <w:r>
          <w:rPr>
            <w:rFonts w:ascii="Menlo" w:hAnsi="Menlo" w:cs="Menlo"/>
            <w:color w:val="D4D4D4"/>
            <w:sz w:val="18"/>
            <w:szCs w:val="18"/>
          </w:rPr>
          <w:t>archical</w:t>
        </w:r>
      </w:ins>
      <w:del w:id="12" w:author="Coco Rivera" w:date="2022-01-18T20:48:00Z">
        <w:r w:rsidRPr="00E1597F" w:rsidDel="00E1597F">
          <w:rPr>
            <w:rFonts w:ascii="Menlo" w:hAnsi="Menlo" w:cs="Menlo"/>
            <w:color w:val="D4D4D4"/>
            <w:sz w:val="18"/>
            <w:szCs w:val="18"/>
          </w:rPr>
          <w:delText>archal</w:delText>
        </w:r>
      </w:del>
      <w:r w:rsidRPr="00E1597F">
        <w:rPr>
          <w:rFonts w:ascii="Menlo" w:hAnsi="Menlo" w:cs="Menlo"/>
          <w:color w:val="D4D4D4"/>
          <w:sz w:val="18"/>
          <w:szCs w:val="18"/>
        </w:rPr>
        <w:t xml:space="preserve"> relationship with </w:t>
      </w:r>
    </w:p>
    <w:p w14:paraId="28DC47F5"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our dependent </w:t>
      </w:r>
      <w:proofErr w:type="gramStart"/>
      <w:r w:rsidRPr="00E1597F">
        <w:rPr>
          <w:rFonts w:ascii="Menlo" w:hAnsi="Menlo" w:cs="Menlo"/>
          <w:color w:val="D4D4D4"/>
          <w:sz w:val="18"/>
          <w:szCs w:val="18"/>
        </w:rPr>
        <w:t>variable.</w:t>
      </w:r>
      <w:r w:rsidRPr="00E1597F">
        <w:rPr>
          <w:rFonts w:ascii="Menlo" w:hAnsi="Menlo" w:cs="Menlo"/>
          <w:color w:val="808080"/>
          <w:sz w:val="18"/>
          <w:szCs w:val="18"/>
        </w:rPr>
        <w:t>&lt;</w:t>
      </w:r>
      <w:proofErr w:type="gramEnd"/>
      <w:r w:rsidRPr="00E1597F">
        <w:rPr>
          <w:rFonts w:ascii="Menlo" w:hAnsi="Menlo" w:cs="Menlo"/>
          <w:color w:val="808080"/>
          <w:sz w:val="18"/>
          <w:szCs w:val="18"/>
        </w:rPr>
        <w:t>/</w:t>
      </w:r>
      <w:r w:rsidRPr="00E1597F">
        <w:rPr>
          <w:rFonts w:ascii="Menlo" w:hAnsi="Menlo" w:cs="Menlo"/>
          <w:color w:val="569CD6"/>
          <w:sz w:val="18"/>
          <w:szCs w:val="18"/>
        </w:rPr>
        <w:t>p</w:t>
      </w:r>
      <w:r w:rsidRPr="00E1597F">
        <w:rPr>
          <w:rFonts w:ascii="Menlo" w:hAnsi="Menlo" w:cs="Menlo"/>
          <w:color w:val="808080"/>
          <w:sz w:val="18"/>
          <w:szCs w:val="18"/>
        </w:rPr>
        <w:t>&gt;</w:t>
      </w:r>
    </w:p>
    <w:p w14:paraId="25C155A0"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proofErr w:type="spellStart"/>
      <w:r w:rsidRPr="00E1597F">
        <w:rPr>
          <w:rFonts w:ascii="Menlo" w:hAnsi="Menlo" w:cs="Menlo"/>
          <w:color w:val="569CD6"/>
          <w:sz w:val="18"/>
          <w:szCs w:val="18"/>
        </w:rPr>
        <w:t>br</w:t>
      </w:r>
      <w:proofErr w:type="spellEnd"/>
      <w:r w:rsidRPr="00E1597F">
        <w:rPr>
          <w:rFonts w:ascii="Menlo" w:hAnsi="Menlo" w:cs="Menlo"/>
          <w:color w:val="808080"/>
          <w:sz w:val="18"/>
          <w:szCs w:val="18"/>
        </w:rPr>
        <w:t>&gt;</w:t>
      </w:r>
    </w:p>
    <w:p w14:paraId="04FEA9E1"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r w:rsidRPr="00E1597F">
        <w:rPr>
          <w:rFonts w:ascii="Menlo" w:hAnsi="Menlo" w:cs="Menlo"/>
          <w:color w:val="D4D4D4"/>
          <w:sz w:val="18"/>
          <w:szCs w:val="18"/>
        </w:rPr>
        <w:t xml:space="preserve">The high correlation between Population, Total Employees (police department) and Suburban Area Flag is visible in our heat map.                    </w:t>
      </w:r>
    </w:p>
    <w:p w14:paraId="38C7CC8B"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p</w:t>
      </w:r>
      <w:r w:rsidRPr="00E1597F">
        <w:rPr>
          <w:rFonts w:ascii="Menlo" w:hAnsi="Menlo" w:cs="Menlo"/>
          <w:color w:val="808080"/>
          <w:sz w:val="18"/>
          <w:szCs w:val="18"/>
        </w:rPr>
        <w:t>&gt;</w:t>
      </w:r>
    </w:p>
    <w:p w14:paraId="63FEC5FD" w14:textId="77777777" w:rsidR="00E1597F" w:rsidRPr="00E1597F" w:rsidRDefault="00E1597F" w:rsidP="00E1597F">
      <w:pPr>
        <w:shd w:val="clear" w:color="auto" w:fill="1E1E1E"/>
        <w:spacing w:line="270" w:lineRule="atLeast"/>
        <w:rPr>
          <w:rFonts w:ascii="Menlo" w:hAnsi="Menlo" w:cs="Menlo"/>
          <w:color w:val="D4D4D4"/>
          <w:sz w:val="18"/>
          <w:szCs w:val="18"/>
        </w:rPr>
      </w:pPr>
      <w:r w:rsidRPr="00E1597F">
        <w:rPr>
          <w:rFonts w:ascii="Menlo" w:hAnsi="Menlo" w:cs="Menlo"/>
          <w:color w:val="D4D4D4"/>
          <w:sz w:val="18"/>
          <w:szCs w:val="18"/>
        </w:rPr>
        <w:t xml:space="preserve">              </w:t>
      </w:r>
      <w:r w:rsidRPr="00E1597F">
        <w:rPr>
          <w:rFonts w:ascii="Menlo" w:hAnsi="Menlo" w:cs="Menlo"/>
          <w:color w:val="808080"/>
          <w:sz w:val="18"/>
          <w:szCs w:val="18"/>
        </w:rPr>
        <w:t>&lt;/</w:t>
      </w:r>
      <w:r w:rsidRPr="00E1597F">
        <w:rPr>
          <w:rFonts w:ascii="Menlo" w:hAnsi="Menlo" w:cs="Menlo"/>
          <w:color w:val="569CD6"/>
          <w:sz w:val="18"/>
          <w:szCs w:val="18"/>
        </w:rPr>
        <w:t>div</w:t>
      </w:r>
      <w:r w:rsidRPr="00E1597F">
        <w:rPr>
          <w:rFonts w:ascii="Menlo" w:hAnsi="Menlo" w:cs="Menlo"/>
          <w:color w:val="808080"/>
          <w:sz w:val="18"/>
          <w:szCs w:val="18"/>
        </w:rPr>
        <w:t>&gt;</w:t>
      </w:r>
    </w:p>
    <w:p w14:paraId="081A9306" w14:textId="7E870273" w:rsidR="008F0089" w:rsidRDefault="008F0089">
      <w:pPr>
        <w:rPr>
          <w:rFonts w:ascii="Menlo" w:hAnsi="Menlo" w:cs="Menlo"/>
          <w:color w:val="808080"/>
          <w:sz w:val="18"/>
          <w:szCs w:val="18"/>
        </w:rPr>
      </w:pPr>
    </w:p>
    <w:p w14:paraId="1C75FB9A" w14:textId="77777777" w:rsidR="008F0089" w:rsidRDefault="008F0089"/>
    <w:p w14:paraId="5ACEDE6F"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"section-header text-center"</w:t>
      </w:r>
      <w:r>
        <w:rPr>
          <w:rFonts w:ascii="Menlo" w:hAnsi="Menlo" w:cs="Menlo"/>
          <w:color w:val="808080"/>
          <w:sz w:val="18"/>
          <w:szCs w:val="18"/>
        </w:rPr>
        <w:t>&gt;</w:t>
      </w:r>
    </w:p>
    <w:p w14:paraId="4D38390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AWS's relational database (RDS) service and Storage S3</w:t>
      </w:r>
    </w:p>
    <w:p w14:paraId="00F02F7D"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95A8A81"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1804444"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"container banner-text"</w:t>
      </w:r>
      <w:r>
        <w:rPr>
          <w:rFonts w:ascii="Menlo" w:hAnsi="Menlo" w:cs="Menlo"/>
          <w:color w:val="808080"/>
          <w:sz w:val="18"/>
          <w:szCs w:val="18"/>
        </w:rPr>
        <w:t>&gt;</w:t>
      </w:r>
    </w:p>
    <w:p w14:paraId="08BC5190" w14:textId="77777777" w:rsidR="008F0089" w:rsidRPr="008F0089"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8F0089" w:rsidRPr="008F0089">
        <w:rPr>
          <w:rFonts w:ascii="Menlo" w:hAnsi="Menlo" w:cs="Menlo"/>
          <w:color w:val="808080"/>
          <w:sz w:val="18"/>
          <w:szCs w:val="18"/>
        </w:rPr>
        <w:t>&lt;</w:t>
      </w:r>
      <w:r w:rsidR="008F0089" w:rsidRPr="008F0089">
        <w:rPr>
          <w:rFonts w:ascii="Menlo" w:hAnsi="Menlo" w:cs="Menlo"/>
          <w:color w:val="569CD6"/>
          <w:sz w:val="18"/>
          <w:szCs w:val="18"/>
        </w:rPr>
        <w:t>p</w:t>
      </w:r>
      <w:r w:rsidR="008F0089" w:rsidRPr="008F0089">
        <w:rPr>
          <w:rFonts w:ascii="Menlo" w:hAnsi="Menlo" w:cs="Menlo"/>
          <w:color w:val="808080"/>
          <w:sz w:val="18"/>
          <w:szCs w:val="18"/>
        </w:rPr>
        <w:t>&gt;</w:t>
      </w:r>
      <w:r w:rsidR="008F0089" w:rsidRPr="008F0089">
        <w:rPr>
          <w:rFonts w:ascii="Menlo" w:hAnsi="Menlo" w:cs="Menlo"/>
          <w:color w:val="D4D4D4"/>
          <w:sz w:val="18"/>
          <w:szCs w:val="18"/>
        </w:rPr>
        <w:t>Our team hosted the raw and processed data in Amazon RDS. This allows to encrypt the database using keys that are manage through AWS Key Management Service (KMS).</w:t>
      </w:r>
    </w:p>
    <w:p w14:paraId="3B91A52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data connects through a cloud database that runs in our local computers. </w:t>
      </w:r>
    </w:p>
    <w:p w14:paraId="5D78B615"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Also, the team also created a S3 "</w:t>
      </w:r>
      <w:proofErr w:type="spellStart"/>
      <w:r w:rsidRPr="008F0089">
        <w:rPr>
          <w:rFonts w:ascii="Menlo" w:hAnsi="Menlo" w:cs="Menlo"/>
          <w:color w:val="D4D4D4"/>
          <w:sz w:val="18"/>
          <w:szCs w:val="18"/>
        </w:rPr>
        <w:t>datacrime</w:t>
      </w:r>
      <w:proofErr w:type="spellEnd"/>
      <w:r w:rsidRPr="008F0089">
        <w:rPr>
          <w:rFonts w:ascii="Menlo" w:hAnsi="Menlo" w:cs="Menlo"/>
          <w:color w:val="D4D4D4"/>
          <w:sz w:val="18"/>
          <w:szCs w:val="18"/>
        </w:rPr>
        <w:t>-bucket" that stores the unstructured and reference content. This allows scalability, data availability, security, and performance.</w:t>
      </w:r>
    </w:p>
    <w:p w14:paraId="7AEE2E53" w14:textId="7EDFC089"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The selected data was </w:t>
      </w:r>
      <w:r w:rsidR="001A7B47" w:rsidRPr="008F0089">
        <w:rPr>
          <w:rFonts w:ascii="Menlo" w:hAnsi="Menlo" w:cs="Menlo"/>
          <w:color w:val="D4D4D4"/>
          <w:sz w:val="18"/>
          <w:szCs w:val="18"/>
        </w:rPr>
        <w:t>applied</w:t>
      </w:r>
      <w:r w:rsidRPr="008F0089">
        <w:rPr>
          <w:rFonts w:ascii="Menlo" w:hAnsi="Menlo" w:cs="Menlo"/>
          <w:color w:val="D4D4D4"/>
          <w:sz w:val="18"/>
          <w:szCs w:val="18"/>
        </w:rPr>
        <w:t xml:space="preserve"> for initial data analysis and machine learning modeling. The data sets were published to a </w:t>
      </w:r>
    </w:p>
    <w:p w14:paraId="1E74192B"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w:t>
      </w:r>
      <w:proofErr w:type="spellStart"/>
      <w:r w:rsidRPr="008F0089">
        <w:rPr>
          <w:rFonts w:ascii="Menlo" w:hAnsi="Menlo" w:cs="Menlo"/>
          <w:color w:val="D4D4D4"/>
          <w:sz w:val="18"/>
          <w:szCs w:val="18"/>
        </w:rPr>
        <w:t>postgres</w:t>
      </w:r>
      <w:proofErr w:type="spellEnd"/>
      <w:r w:rsidRPr="008F0089">
        <w:rPr>
          <w:rFonts w:ascii="Menlo" w:hAnsi="Menlo" w:cs="Menlo"/>
          <w:color w:val="D4D4D4"/>
          <w:sz w:val="18"/>
          <w:szCs w:val="18"/>
        </w:rPr>
        <w:t xml:space="preserve"> database and queried using </w:t>
      </w:r>
      <w:proofErr w:type="spellStart"/>
      <w:r w:rsidRPr="008F0089">
        <w:rPr>
          <w:rFonts w:ascii="Menlo" w:hAnsi="Menlo" w:cs="Menlo"/>
          <w:color w:val="D4D4D4"/>
          <w:sz w:val="18"/>
          <w:szCs w:val="18"/>
        </w:rPr>
        <w:t>SQLAlchemy</w:t>
      </w:r>
      <w:proofErr w:type="spellEnd"/>
      <w:r w:rsidRPr="008F0089">
        <w:rPr>
          <w:rFonts w:ascii="Menlo" w:hAnsi="Menlo" w:cs="Menlo"/>
          <w:color w:val="D4D4D4"/>
          <w:sz w:val="18"/>
          <w:szCs w:val="18"/>
        </w:rPr>
        <w:t xml:space="preserve"> to run our models. The SQL </w:t>
      </w:r>
    </w:p>
    <w:p w14:paraId="66F6599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queries and joins were conducted to building relationships within the database between </w:t>
      </w:r>
    </w:p>
    <w:p w14:paraId="13D6EC71" w14:textId="77777777" w:rsidR="008F0089" w:rsidRPr="008F0089" w:rsidRDefault="008F0089" w:rsidP="008F0089">
      <w:pPr>
        <w:shd w:val="clear" w:color="auto" w:fill="1E1E1E"/>
        <w:spacing w:line="270" w:lineRule="atLeast"/>
        <w:rPr>
          <w:rFonts w:ascii="Menlo" w:hAnsi="Menlo" w:cs="Menlo"/>
          <w:color w:val="D4D4D4"/>
          <w:sz w:val="18"/>
          <w:szCs w:val="18"/>
        </w:rPr>
      </w:pPr>
      <w:r w:rsidRPr="008F0089">
        <w:rPr>
          <w:rFonts w:ascii="Menlo" w:hAnsi="Menlo" w:cs="Menlo"/>
          <w:color w:val="D4D4D4"/>
          <w:sz w:val="18"/>
          <w:szCs w:val="18"/>
        </w:rPr>
        <w:t xml:space="preserve">            multiple tables.</w:t>
      </w:r>
    </w:p>
    <w:p w14:paraId="0754B8A0" w14:textId="2204693D" w:rsidR="002C3C11" w:rsidRDefault="002C3C11" w:rsidP="008F00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A7B47">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83B7976" w14:textId="77777777" w:rsidR="002C3C11" w:rsidRDefault="002C3C11" w:rsidP="002C3C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ED5169C" w14:textId="48D2AF7E" w:rsidR="002C3C11" w:rsidRDefault="002C3C11"/>
    <w:p w14:paraId="537AD6D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A90B5C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SQL Schema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C9B15B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349D200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AE3049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232D57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This is the logic structure of the database where it is grouped the objects of the tables used in the exploratory analysis and the Supervised ML model.</w:t>
      </w:r>
    </w:p>
    <w:p w14:paraId="3334F9B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25C00F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E9E2C1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50E742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68BCC1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4C20B3B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D9A6F6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48AFD3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/S3.JPG"</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C529C1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83BD59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1A7E89A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AWS S3 Read CSV files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0374A10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C52EBC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42B0C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29ABFD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w:t>
      </w:r>
      <w:proofErr w:type="spellStart"/>
      <w:r>
        <w:rPr>
          <w:rFonts w:ascii="Menlo" w:hAnsi="Menlo" w:cs="Menlo"/>
          <w:color w:val="D4D4D4"/>
          <w:sz w:val="18"/>
          <w:szCs w:val="18"/>
        </w:rPr>
        <w:t>Colab</w:t>
      </w:r>
      <w:proofErr w:type="spellEnd"/>
      <w:r>
        <w:rPr>
          <w:rFonts w:ascii="Menlo" w:hAnsi="Menlo" w:cs="Menlo"/>
          <w:color w:val="D4D4D4"/>
          <w:sz w:val="18"/>
          <w:szCs w:val="18"/>
        </w:rPr>
        <w:t xml:space="preserve"> script performs reading operations on AWS S3 using Apache Spark Python API </w:t>
      </w:r>
      <w:proofErr w:type="spellStart"/>
      <w:r>
        <w:rPr>
          <w:rFonts w:ascii="Menlo" w:hAnsi="Menlo" w:cs="Menlo"/>
          <w:color w:val="D4D4D4"/>
          <w:sz w:val="18"/>
          <w:szCs w:val="18"/>
        </w:rPr>
        <w:t>PySpark</w:t>
      </w:r>
      <w:proofErr w:type="spellEnd"/>
      <w:r>
        <w:rPr>
          <w:rFonts w:ascii="Menlo" w:hAnsi="Menlo" w:cs="Menlo"/>
          <w:color w:val="D4D4D4"/>
          <w:sz w:val="18"/>
          <w:szCs w:val="18"/>
        </w:rPr>
        <w:t xml:space="preserve"> that allows access to the bucket and read the data into </w:t>
      </w:r>
      <w:proofErr w:type="spellStart"/>
      <w:r>
        <w:rPr>
          <w:rFonts w:ascii="Menlo" w:hAnsi="Menlo" w:cs="Menlo"/>
          <w:color w:val="D4D4D4"/>
          <w:sz w:val="18"/>
          <w:szCs w:val="18"/>
        </w:rPr>
        <w:t>DataFrames</w:t>
      </w:r>
      <w:proofErr w:type="spellEnd"/>
      <w:r>
        <w:rPr>
          <w:rFonts w:ascii="Menlo" w:hAnsi="Menlo" w:cs="Menlo"/>
          <w:color w:val="D4D4D4"/>
          <w:sz w:val="18"/>
          <w:szCs w:val="18"/>
        </w:rPr>
        <w:t xml:space="preserve">. Then, the data is pushed to the </w:t>
      </w:r>
      <w:proofErr w:type="spellStart"/>
      <w:r>
        <w:rPr>
          <w:rFonts w:ascii="Menlo" w:hAnsi="Menlo" w:cs="Menlo"/>
          <w:color w:val="D4D4D4"/>
          <w:sz w:val="18"/>
          <w:szCs w:val="18"/>
        </w:rPr>
        <w:t>postgres</w:t>
      </w:r>
      <w:proofErr w:type="spellEnd"/>
      <w:r>
        <w:rPr>
          <w:rFonts w:ascii="Menlo" w:hAnsi="Menlo" w:cs="Menlo"/>
          <w:color w:val="D4D4D4"/>
          <w:sz w:val="18"/>
          <w:szCs w:val="18"/>
        </w:rPr>
        <w:t xml:space="preserve"> environment.</w:t>
      </w:r>
    </w:p>
    <w:p w14:paraId="05BDED8E"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624F034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A3555B" w14:textId="0C3DAF73" w:rsidR="00595A27" w:rsidRDefault="00595A27"/>
    <w:p w14:paraId="138248A6" w14:textId="77777777"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D4D4D4"/>
          <w:sz w:val="18"/>
          <w:szCs w:val="18"/>
        </w:rPr>
        <w:t xml:space="preserve"> </w:t>
      </w:r>
      <w:r w:rsidRPr="00000D86">
        <w:rPr>
          <w:rFonts w:ascii="Menlo" w:hAnsi="Menlo" w:cs="Menlo"/>
          <w:color w:val="9CDCFE"/>
          <w:sz w:val="18"/>
          <w:szCs w:val="18"/>
        </w:rPr>
        <w:t>class</w:t>
      </w:r>
      <w:r w:rsidRPr="00000D86">
        <w:rPr>
          <w:rFonts w:ascii="Menlo" w:hAnsi="Menlo" w:cs="Menlo"/>
          <w:color w:val="D4D4D4"/>
          <w:sz w:val="18"/>
          <w:szCs w:val="18"/>
        </w:rPr>
        <w:t>=</w:t>
      </w:r>
      <w:r w:rsidRPr="00000D86">
        <w:rPr>
          <w:rFonts w:ascii="Menlo" w:hAnsi="Menlo" w:cs="Menlo"/>
          <w:color w:val="CE9178"/>
          <w:sz w:val="18"/>
          <w:szCs w:val="18"/>
        </w:rPr>
        <w:t>"blog-</w:t>
      </w:r>
      <w:proofErr w:type="spellStart"/>
      <w:r w:rsidRPr="00000D86">
        <w:rPr>
          <w:rFonts w:ascii="Menlo" w:hAnsi="Menlo" w:cs="Menlo"/>
          <w:color w:val="CE9178"/>
          <w:sz w:val="18"/>
          <w:szCs w:val="18"/>
        </w:rPr>
        <w:t>img</w:t>
      </w:r>
      <w:proofErr w:type="spellEnd"/>
      <w:r w:rsidRPr="00000D86">
        <w:rPr>
          <w:rFonts w:ascii="Menlo" w:hAnsi="Menlo" w:cs="Menlo"/>
          <w:color w:val="CE9178"/>
          <w:sz w:val="18"/>
          <w:szCs w:val="18"/>
        </w:rPr>
        <w:t>"</w:t>
      </w:r>
      <w:r w:rsidRPr="00000D86">
        <w:rPr>
          <w:rFonts w:ascii="Menlo" w:hAnsi="Menlo" w:cs="Menlo"/>
          <w:color w:val="808080"/>
          <w:sz w:val="18"/>
          <w:szCs w:val="18"/>
        </w:rPr>
        <w:t>&gt;</w:t>
      </w:r>
    </w:p>
    <w:p w14:paraId="0829BD48" w14:textId="2E7A03BF" w:rsidR="00000D86" w:rsidRPr="00000D86" w:rsidRDefault="00000D86" w:rsidP="00000D86">
      <w:pPr>
        <w:shd w:val="clear" w:color="auto" w:fill="1E1E1E"/>
        <w:spacing w:line="270" w:lineRule="atLeast"/>
        <w:rPr>
          <w:rFonts w:ascii="Menlo" w:hAnsi="Menlo" w:cs="Menlo"/>
          <w:color w:val="D4D4D4"/>
          <w:sz w:val="18"/>
          <w:szCs w:val="18"/>
        </w:rPr>
      </w:pPr>
      <w:r w:rsidRPr="00000D86">
        <w:rPr>
          <w:rFonts w:ascii="Menlo" w:hAnsi="Menlo" w:cs="Menlo"/>
          <w:color w:val="D4D4D4"/>
          <w:sz w:val="18"/>
          <w:szCs w:val="18"/>
        </w:rPr>
        <w:t xml:space="preserve"> </w:t>
      </w:r>
      <w:r w:rsidRPr="00000D86">
        <w:rPr>
          <w:rFonts w:ascii="Menlo" w:hAnsi="Menlo" w:cs="Menlo"/>
          <w:color w:val="808080"/>
          <w:sz w:val="18"/>
          <w:szCs w:val="18"/>
        </w:rPr>
        <w:t>&lt;</w:t>
      </w:r>
      <w:proofErr w:type="spellStart"/>
      <w:r w:rsidRPr="00000D86">
        <w:rPr>
          <w:rFonts w:ascii="Menlo" w:hAnsi="Menlo" w:cs="Menlo"/>
          <w:color w:val="569CD6"/>
          <w:sz w:val="18"/>
          <w:szCs w:val="18"/>
        </w:rPr>
        <w:t>img</w:t>
      </w:r>
      <w:proofErr w:type="spellEnd"/>
      <w:r w:rsidRPr="00000D86">
        <w:rPr>
          <w:rFonts w:ascii="Menlo" w:hAnsi="Menlo" w:cs="Menlo"/>
          <w:color w:val="D4D4D4"/>
          <w:sz w:val="18"/>
          <w:szCs w:val="18"/>
        </w:rPr>
        <w:t xml:space="preserve"> </w:t>
      </w:r>
      <w:proofErr w:type="spellStart"/>
      <w:r w:rsidRPr="00000D86">
        <w:rPr>
          <w:rFonts w:ascii="Menlo" w:hAnsi="Menlo" w:cs="Menlo"/>
          <w:color w:val="9CDCFE"/>
          <w:sz w:val="18"/>
          <w:szCs w:val="18"/>
        </w:rPr>
        <w:t>src</w:t>
      </w:r>
      <w:proofErr w:type="spellEnd"/>
      <w:r w:rsidRPr="00000D86">
        <w:rPr>
          <w:rFonts w:ascii="Menlo" w:hAnsi="Menlo" w:cs="Menlo"/>
          <w:color w:val="D4D4D4"/>
          <w:sz w:val="18"/>
          <w:szCs w:val="18"/>
        </w:rPr>
        <w:t>=</w:t>
      </w:r>
      <w:r w:rsidRPr="00000D86">
        <w:rPr>
          <w:rFonts w:ascii="Menlo" w:hAnsi="Menlo" w:cs="Menlo"/>
          <w:color w:val="CE9178"/>
          <w:sz w:val="18"/>
          <w:szCs w:val="18"/>
        </w:rPr>
        <w:t>"</w:t>
      </w:r>
      <w:r w:rsidRPr="00000D86">
        <w:t xml:space="preserve"> </w:t>
      </w:r>
      <w:r w:rsidRPr="00000D86">
        <w:rPr>
          <w:rFonts w:ascii="Menlo" w:hAnsi="Menlo" w:cs="Menlo"/>
          <w:color w:val="CE9178"/>
          <w:sz w:val="18"/>
          <w:szCs w:val="18"/>
        </w:rPr>
        <w:t>join/sql.jpg"</w:t>
      </w:r>
      <w:r w:rsidRPr="00000D86">
        <w:rPr>
          <w:rFonts w:ascii="Menlo" w:hAnsi="Menlo" w:cs="Menlo"/>
          <w:color w:val="D4D4D4"/>
          <w:sz w:val="18"/>
          <w:szCs w:val="18"/>
        </w:rPr>
        <w:t xml:space="preserve"> </w:t>
      </w:r>
      <w:r w:rsidRPr="00000D86">
        <w:rPr>
          <w:rFonts w:ascii="Menlo" w:hAnsi="Menlo" w:cs="Menlo"/>
          <w:color w:val="9CDCFE"/>
          <w:sz w:val="18"/>
          <w:szCs w:val="18"/>
        </w:rPr>
        <w:t>alt</w:t>
      </w:r>
      <w:r w:rsidRPr="00000D86">
        <w:rPr>
          <w:rFonts w:ascii="Menlo" w:hAnsi="Menlo" w:cs="Menlo"/>
          <w:color w:val="D4D4D4"/>
          <w:sz w:val="18"/>
          <w:szCs w:val="18"/>
        </w:rPr>
        <w:t>=</w:t>
      </w:r>
      <w:r w:rsidRPr="00000D86">
        <w:rPr>
          <w:rFonts w:ascii="Menlo" w:hAnsi="Menlo" w:cs="Menlo"/>
          <w:color w:val="CE9178"/>
          <w:sz w:val="18"/>
          <w:szCs w:val="18"/>
        </w:rPr>
        <w:t>"Blog"</w:t>
      </w:r>
      <w:r w:rsidRPr="00000D86">
        <w:rPr>
          <w:rFonts w:ascii="Menlo" w:hAnsi="Menlo" w:cs="Menlo"/>
          <w:color w:val="D4D4D4"/>
          <w:sz w:val="18"/>
          <w:szCs w:val="18"/>
        </w:rPr>
        <w:t xml:space="preserve"> </w:t>
      </w:r>
      <w:r w:rsidRPr="00000D86">
        <w:rPr>
          <w:rFonts w:ascii="Menlo" w:hAnsi="Menlo" w:cs="Menlo"/>
          <w:color w:val="808080"/>
          <w:sz w:val="18"/>
          <w:szCs w:val="18"/>
        </w:rPr>
        <w:t>/&gt;</w:t>
      </w:r>
    </w:p>
    <w:p w14:paraId="549617AB" w14:textId="3BC8EF3C" w:rsidR="00000D86" w:rsidRPr="00000D86" w:rsidRDefault="00000D86" w:rsidP="00595A27">
      <w:pPr>
        <w:shd w:val="clear" w:color="auto" w:fill="1E1E1E"/>
        <w:spacing w:line="270" w:lineRule="atLeast"/>
        <w:rPr>
          <w:rFonts w:ascii="Menlo" w:hAnsi="Menlo" w:cs="Menlo"/>
          <w:color w:val="D4D4D4"/>
          <w:sz w:val="18"/>
          <w:szCs w:val="18"/>
        </w:rPr>
      </w:pPr>
      <w:r w:rsidRPr="00000D86">
        <w:rPr>
          <w:rFonts w:ascii="Menlo" w:hAnsi="Menlo" w:cs="Menlo"/>
          <w:color w:val="808080"/>
          <w:sz w:val="18"/>
          <w:szCs w:val="18"/>
        </w:rPr>
        <w:t>&lt;/</w:t>
      </w:r>
      <w:r w:rsidRPr="00000D86">
        <w:rPr>
          <w:rFonts w:ascii="Menlo" w:hAnsi="Menlo" w:cs="Menlo"/>
          <w:color w:val="569CD6"/>
          <w:sz w:val="18"/>
          <w:szCs w:val="18"/>
        </w:rPr>
        <w:t>div</w:t>
      </w:r>
      <w:r w:rsidRPr="00000D86">
        <w:rPr>
          <w:rFonts w:ascii="Menlo" w:hAnsi="Menlo" w:cs="Menlo"/>
          <w:color w:val="808080"/>
          <w:sz w:val="18"/>
          <w:szCs w:val="18"/>
        </w:rPr>
        <w:t>&gt;</w:t>
      </w:r>
    </w:p>
    <w:p w14:paraId="6D4F9BE2" w14:textId="6B270FCD"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221C1DF2"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Postgres database and SQL queries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2BB595A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703BA94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BD9A8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81BD73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Using the database-crime with defined public access, the endpoint was aggregated as server in </w:t>
      </w:r>
      <w:proofErr w:type="spellStart"/>
      <w:r>
        <w:rPr>
          <w:rFonts w:ascii="Menlo" w:hAnsi="Menlo" w:cs="Menlo"/>
          <w:color w:val="D4D4D4"/>
          <w:sz w:val="18"/>
          <w:szCs w:val="18"/>
        </w:rPr>
        <w:t>pgAdmin</w:t>
      </w:r>
      <w:proofErr w:type="spellEnd"/>
      <w:r>
        <w:rPr>
          <w:rFonts w:ascii="Menlo" w:hAnsi="Menlo" w:cs="Menlo"/>
          <w:color w:val="D4D4D4"/>
          <w:sz w:val="18"/>
          <w:szCs w:val="18"/>
        </w:rPr>
        <w:t xml:space="preserve"> to execute SQL commands and review data outcomes.</w:t>
      </w:r>
    </w:p>
    <w:p w14:paraId="4F1C290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65DE4E8"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B234E1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4773F23"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BE14CF"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"col-lg-6"</w:t>
      </w:r>
      <w:r>
        <w:rPr>
          <w:rFonts w:ascii="Menlo" w:hAnsi="Menlo" w:cs="Menlo"/>
          <w:color w:val="808080"/>
          <w:sz w:val="18"/>
          <w:szCs w:val="18"/>
        </w:rPr>
        <w:t>&gt;</w:t>
      </w:r>
    </w:p>
    <w:p w14:paraId="2030FCA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 xml:space="preserve">"blog-item wow </w:t>
      </w:r>
      <w:proofErr w:type="spellStart"/>
      <w:r>
        <w:rPr>
          <w:rFonts w:ascii="Menlo" w:hAnsi="Menlo" w:cs="Menlo"/>
          <w:color w:val="CE9178"/>
          <w:sz w:val="18"/>
          <w:szCs w:val="18"/>
        </w:rPr>
        <w:t>fadeInUp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data-wow-delay</w:t>
      </w:r>
      <w:r>
        <w:rPr>
          <w:rFonts w:ascii="Menlo" w:hAnsi="Menlo" w:cs="Menlo"/>
          <w:color w:val="D4D4D4"/>
          <w:sz w:val="18"/>
          <w:szCs w:val="18"/>
        </w:rPr>
        <w:t>=</w:t>
      </w:r>
      <w:r>
        <w:rPr>
          <w:rFonts w:ascii="Menlo" w:hAnsi="Menlo" w:cs="Menlo"/>
          <w:color w:val="CE9178"/>
          <w:sz w:val="18"/>
          <w:szCs w:val="18"/>
        </w:rPr>
        <w:t>"0.3s"</w:t>
      </w:r>
      <w:r>
        <w:rPr>
          <w:rFonts w:ascii="Menlo" w:hAnsi="Menlo" w:cs="Menlo"/>
          <w:color w:val="808080"/>
          <w:sz w:val="18"/>
          <w:szCs w:val="18"/>
        </w:rPr>
        <w:t>&gt;</w:t>
      </w:r>
    </w:p>
    <w:p w14:paraId="125A4A8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w:t>
      </w:r>
      <w:proofErr w:type="spellStart"/>
      <w:r>
        <w:rPr>
          <w:rFonts w:ascii="Menlo" w:hAnsi="Menlo" w:cs="Menlo"/>
          <w:color w:val="CE9178"/>
          <w:sz w:val="18"/>
          <w:szCs w:val="18"/>
        </w:rPr>
        <w:t>img</w:t>
      </w:r>
      <w:proofErr w:type="spellEnd"/>
      <w:r>
        <w:rPr>
          <w:rFonts w:ascii="Menlo" w:hAnsi="Menlo" w:cs="Menlo"/>
          <w:color w:val="CE9178"/>
          <w:sz w:val="18"/>
          <w:szCs w:val="18"/>
        </w:rPr>
        <w:t>"</w:t>
      </w:r>
      <w:r>
        <w:rPr>
          <w:rFonts w:ascii="Menlo" w:hAnsi="Menlo" w:cs="Menlo"/>
          <w:color w:val="808080"/>
          <w:sz w:val="18"/>
          <w:szCs w:val="18"/>
        </w:rPr>
        <w:t>&gt;</w:t>
      </w:r>
    </w:p>
    <w:p w14:paraId="2CE9A9B5" w14:textId="08EAC76F"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img</w:t>
      </w:r>
      <w:proofErr w:type="spellEnd"/>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w:t>
      </w:r>
      <w:r w:rsidR="00645862">
        <w:rPr>
          <w:rFonts w:ascii="Menlo" w:hAnsi="Menlo" w:cs="Menlo"/>
          <w:color w:val="CE9178"/>
          <w:sz w:val="18"/>
          <w:szCs w:val="18"/>
        </w:rPr>
        <w:t>join/query</w:t>
      </w:r>
      <w:r>
        <w:rPr>
          <w:rFonts w:ascii="Menlo" w:hAnsi="Menlo" w:cs="Menlo"/>
          <w:color w:val="CE9178"/>
          <w:sz w:val="18"/>
          <w:szCs w:val="18"/>
        </w:rPr>
        <w:t>.</w:t>
      </w:r>
      <w:r w:rsidR="00645862">
        <w:rPr>
          <w:rFonts w:ascii="Menlo" w:hAnsi="Menlo" w:cs="Menlo"/>
          <w:color w:val="CE9178"/>
          <w:sz w:val="18"/>
          <w:szCs w:val="18"/>
        </w:rPr>
        <w:t>png</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alt</w:t>
      </w:r>
      <w:r>
        <w:rPr>
          <w:rFonts w:ascii="Menlo" w:hAnsi="Menlo" w:cs="Menlo"/>
          <w:color w:val="D4D4D4"/>
          <w:sz w:val="18"/>
          <w:szCs w:val="18"/>
        </w:rPr>
        <w:t>=</w:t>
      </w:r>
      <w:r>
        <w:rPr>
          <w:rFonts w:ascii="Menlo" w:hAnsi="Menlo" w:cs="Menlo"/>
          <w:color w:val="CE9178"/>
          <w:sz w:val="18"/>
          <w:szCs w:val="18"/>
        </w:rPr>
        <w:t>"Blog"</w:t>
      </w:r>
      <w:r>
        <w:rPr>
          <w:rFonts w:ascii="Menlo" w:hAnsi="Menlo" w:cs="Menlo"/>
          <w:color w:val="D4D4D4"/>
          <w:sz w:val="18"/>
          <w:szCs w:val="18"/>
        </w:rPr>
        <w:t xml:space="preserve"> </w:t>
      </w:r>
      <w:r>
        <w:rPr>
          <w:rFonts w:ascii="Menlo" w:hAnsi="Menlo" w:cs="Menlo"/>
          <w:color w:val="808080"/>
          <w:sz w:val="18"/>
          <w:szCs w:val="18"/>
        </w:rPr>
        <w:t>/&gt;</w:t>
      </w:r>
    </w:p>
    <w:p w14:paraId="1B2052F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21C32F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"blog-text"</w:t>
      </w:r>
      <w:r>
        <w:rPr>
          <w:rFonts w:ascii="Menlo" w:hAnsi="Menlo" w:cs="Menlo"/>
          <w:color w:val="808080"/>
          <w:sz w:val="18"/>
          <w:szCs w:val="18"/>
        </w:rPr>
        <w:t>&gt;</w:t>
      </w:r>
    </w:p>
    <w:p w14:paraId="4EDAED2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Create SQL tables</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FC94524"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"blog-meta"</w:t>
      </w:r>
      <w:r>
        <w:rPr>
          <w:rFonts w:ascii="Menlo" w:hAnsi="Menlo" w:cs="Menlo"/>
          <w:color w:val="808080"/>
          <w:sz w:val="18"/>
          <w:szCs w:val="18"/>
        </w:rPr>
        <w:t>&gt;</w:t>
      </w:r>
    </w:p>
    <w:p w14:paraId="276E4A9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D30A53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E3F6D26"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The first function of CRUD is creating data. The team created tables and inserted data into them. Inserting is the main part of creating data to be stored within the database. </w:t>
      </w:r>
    </w:p>
    <w:p w14:paraId="424B24C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7CF5F5A"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5809237" w14:textId="4989F735" w:rsidR="00595A27" w:rsidRDefault="00595A27"/>
    <w:p w14:paraId="7011A4F9"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img</w:t>
      </w:r>
      <w:proofErr w:type="spellEnd"/>
      <w:r>
        <w:rPr>
          <w:rFonts w:ascii="Menlo" w:hAnsi="Menlo" w:cs="Menlo"/>
          <w:color w:val="CE9178"/>
          <w:sz w:val="18"/>
          <w:szCs w:val="18"/>
        </w:rPr>
        <w:t>/aly.jpg"</w:t>
      </w:r>
      <w:r>
        <w:rPr>
          <w:rFonts w:ascii="Menlo" w:hAnsi="Menlo" w:cs="Menlo"/>
          <w:color w:val="808080"/>
          <w:sz w:val="18"/>
          <w:szCs w:val="18"/>
        </w:rPr>
        <w:t>&gt;</w:t>
      </w:r>
    </w:p>
    <w:p w14:paraId="6FF2DE10"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D4D4D4"/>
          <w:sz w:val="18"/>
          <w:szCs w:val="18"/>
        </w:rPr>
        <w:t>Alejandra Rivera</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533E0485"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r>
        <w:rPr>
          <w:rFonts w:ascii="Menlo" w:hAnsi="Menlo" w:cs="Menlo"/>
          <w:color w:val="D4D4D4"/>
          <w:sz w:val="18"/>
          <w:szCs w:val="18"/>
        </w:rPr>
        <w:t>Financial Analyst</w:t>
      </w:r>
      <w:r>
        <w:rPr>
          <w:rFonts w:ascii="Menlo" w:hAnsi="Menlo" w:cs="Menlo"/>
          <w:color w:val="808080"/>
          <w:sz w:val="18"/>
          <w:szCs w:val="18"/>
        </w:rPr>
        <w:t>&lt;/</w:t>
      </w:r>
      <w:r>
        <w:rPr>
          <w:rFonts w:ascii="Menlo" w:hAnsi="Menlo" w:cs="Menlo"/>
          <w:color w:val="569CD6"/>
          <w:sz w:val="18"/>
          <w:szCs w:val="18"/>
        </w:rPr>
        <w:t>h4</w:t>
      </w:r>
      <w:r>
        <w:rPr>
          <w:rFonts w:ascii="Menlo" w:hAnsi="Menlo" w:cs="Menlo"/>
          <w:color w:val="808080"/>
          <w:sz w:val="18"/>
          <w:szCs w:val="18"/>
        </w:rPr>
        <w:t>&gt;</w:t>
      </w:r>
    </w:p>
    <w:p w14:paraId="0D405423" w14:textId="7A33F3E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D4D4D4"/>
          <w:sz w:val="18"/>
          <w:szCs w:val="18"/>
        </w:rPr>
        <w:t xml:space="preserve"> Interests include </w:t>
      </w:r>
      <w:r w:rsidR="00D46AEA">
        <w:rPr>
          <w:rFonts w:ascii="Menlo" w:hAnsi="Menlo" w:cs="Menlo"/>
          <w:color w:val="D4D4D4"/>
          <w:sz w:val="18"/>
          <w:szCs w:val="18"/>
        </w:rPr>
        <w:t>r</w:t>
      </w:r>
      <w:r>
        <w:rPr>
          <w:rFonts w:ascii="Menlo" w:hAnsi="Menlo" w:cs="Menlo"/>
          <w:color w:val="D4D4D4"/>
          <w:sz w:val="18"/>
          <w:szCs w:val="18"/>
        </w:rPr>
        <w:t xml:space="preserve">esearch in Financial and </w:t>
      </w:r>
      <w:r w:rsidR="00645862">
        <w:rPr>
          <w:rFonts w:ascii="Menlo" w:hAnsi="Menlo" w:cs="Menlo"/>
          <w:color w:val="D4D4D4"/>
          <w:sz w:val="18"/>
          <w:szCs w:val="18"/>
        </w:rPr>
        <w:t>Green</w:t>
      </w:r>
      <w:r>
        <w:rPr>
          <w:rFonts w:ascii="Menlo" w:hAnsi="Menlo" w:cs="Menlo"/>
          <w:color w:val="D4D4D4"/>
          <w:sz w:val="18"/>
          <w:szCs w:val="18"/>
        </w:rPr>
        <w:t xml:space="preserve"> Economics as well as the application of financial modeling techniques</w:t>
      </w:r>
      <w:r w:rsidR="00645862">
        <w:rPr>
          <w:rFonts w:ascii="Menlo" w:hAnsi="Menlo" w:cs="Menlo"/>
          <w:color w:val="D4D4D4"/>
          <w:sz w:val="18"/>
          <w:szCs w:val="18"/>
        </w:rPr>
        <w:t xml:space="preserve"> </w:t>
      </w:r>
      <w:r w:rsidR="00E067B5">
        <w:rPr>
          <w:rFonts w:ascii="Menlo" w:hAnsi="Menlo" w:cs="Menlo"/>
          <w:color w:val="D4D4D4"/>
          <w:sz w:val="18"/>
          <w:szCs w:val="18"/>
        </w:rPr>
        <w:t>to improve</w:t>
      </w:r>
      <w:r w:rsidR="00645862">
        <w:rPr>
          <w:rFonts w:ascii="Menlo" w:hAnsi="Menlo" w:cs="Menlo"/>
          <w:color w:val="D4D4D4"/>
          <w:sz w:val="18"/>
          <w:szCs w:val="18"/>
        </w:rPr>
        <w:t xml:space="preserve"> efficiency and </w:t>
      </w:r>
      <w:r w:rsidR="00E34BFF">
        <w:rPr>
          <w:rFonts w:ascii="Menlo" w:hAnsi="Menlo" w:cs="Menlo"/>
          <w:color w:val="D4D4D4"/>
          <w:sz w:val="18"/>
          <w:szCs w:val="18"/>
        </w:rPr>
        <w:t>social</w:t>
      </w:r>
      <w:r w:rsidR="003F1FCC">
        <w:rPr>
          <w:rFonts w:ascii="Menlo" w:hAnsi="Menlo" w:cs="Menlo"/>
          <w:color w:val="D4D4D4"/>
          <w:sz w:val="18"/>
          <w:szCs w:val="18"/>
        </w:rPr>
        <w:t xml:space="preserve"> maximization scenarios</w:t>
      </w:r>
    </w:p>
    <w:p w14:paraId="77E872D1"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B89AD4B"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"team-social"</w:t>
      </w:r>
      <w:r>
        <w:rPr>
          <w:rFonts w:ascii="Menlo" w:hAnsi="Menlo" w:cs="Menlo"/>
          <w:color w:val="808080"/>
          <w:sz w:val="18"/>
          <w:szCs w:val="18"/>
        </w:rPr>
        <w:t>&gt;</w:t>
      </w:r>
    </w:p>
    <w:p w14:paraId="5BC9E957"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"https://twitter.com/</w:t>
      </w:r>
      <w:proofErr w:type="spellStart"/>
      <w:r>
        <w:rPr>
          <w:rFonts w:ascii="Menlo" w:hAnsi="Menlo" w:cs="Menlo"/>
          <w:color w:val="CE9178"/>
          <w:sz w:val="18"/>
          <w:szCs w:val="18"/>
        </w:rPr>
        <w:t>cocolirio</w:t>
      </w:r>
      <w:proofErr w:type="spellEnd"/>
      <w:r>
        <w:rPr>
          <w:rFonts w:ascii="Menlo" w:hAnsi="Menlo" w:cs="Menlo"/>
          <w:color w:val="CE9178"/>
          <w:sz w:val="18"/>
          <w:szCs w:val="18"/>
        </w:rPr>
        <w:t>"</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fa-twitter"</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6C09994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href</w:t>
      </w:r>
      <w:proofErr w:type="spellEnd"/>
      <w:r>
        <w:rPr>
          <w:rFonts w:ascii="Menlo" w:hAnsi="Menlo" w:cs="Menlo"/>
          <w:color w:val="D4D4D4"/>
          <w:sz w:val="18"/>
          <w:szCs w:val="18"/>
        </w:rPr>
        <w:t>=</w:t>
      </w:r>
      <w:r>
        <w:rPr>
          <w:rFonts w:ascii="Menlo" w:hAnsi="Menlo" w:cs="Menlo"/>
          <w:color w:val="CE9178"/>
          <w:sz w:val="18"/>
          <w:szCs w:val="18"/>
        </w:rPr>
        <w:t>"https://www.linkedin.com/in/alejandra-rivera/"</w:t>
      </w:r>
      <w:r>
        <w:rPr>
          <w:rFonts w:ascii="Menlo" w:hAnsi="Menlo" w:cs="Menlo"/>
          <w:color w:val="808080"/>
          <w:sz w:val="18"/>
          <w:szCs w:val="18"/>
        </w:rPr>
        <w:t>&gt;&lt;</w:t>
      </w:r>
      <w:r>
        <w:rPr>
          <w:rFonts w:ascii="Menlo" w:hAnsi="Menlo" w:cs="Menlo"/>
          <w:color w:val="569CD6"/>
          <w:sz w:val="18"/>
          <w:szCs w:val="18"/>
        </w:rPr>
        <w:t>i</w:t>
      </w:r>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"fab fa-</w:t>
      </w:r>
      <w:proofErr w:type="spellStart"/>
      <w:r>
        <w:rPr>
          <w:rFonts w:ascii="Menlo" w:hAnsi="Menlo" w:cs="Menlo"/>
          <w:color w:val="CE9178"/>
          <w:sz w:val="18"/>
          <w:szCs w:val="18"/>
        </w:rPr>
        <w:t>linkedin</w:t>
      </w:r>
      <w:proofErr w:type="spellEnd"/>
      <w:r>
        <w:rPr>
          <w:rFonts w:ascii="Menlo" w:hAnsi="Menlo" w:cs="Menlo"/>
          <w:color w:val="CE9178"/>
          <w:sz w:val="18"/>
          <w:szCs w:val="18"/>
        </w:rPr>
        <w:t>-in"</w:t>
      </w:r>
      <w:r>
        <w:rPr>
          <w:rFonts w:ascii="Menlo" w:hAnsi="Menlo" w:cs="Menlo"/>
          <w:color w:val="808080"/>
          <w:sz w:val="18"/>
          <w:szCs w:val="18"/>
        </w:rPr>
        <w:t>&gt;&lt;/</w:t>
      </w:r>
      <w:proofErr w:type="spellStart"/>
      <w:r>
        <w:rPr>
          <w:rFonts w:ascii="Menlo" w:hAnsi="Menlo" w:cs="Menlo"/>
          <w:color w:val="569CD6"/>
          <w:sz w:val="18"/>
          <w:szCs w:val="18"/>
        </w:rPr>
        <w:t>i</w:t>
      </w:r>
      <w:proofErr w:type="spellEnd"/>
      <w:r>
        <w:rPr>
          <w:rFonts w:ascii="Menlo" w:hAnsi="Menlo" w:cs="Menlo"/>
          <w:color w:val="808080"/>
          <w:sz w:val="18"/>
          <w:szCs w:val="18"/>
        </w:rPr>
        <w:t>&gt;&lt;/</w:t>
      </w:r>
      <w:r>
        <w:rPr>
          <w:rFonts w:ascii="Menlo" w:hAnsi="Menlo" w:cs="Menlo"/>
          <w:color w:val="569CD6"/>
          <w:sz w:val="18"/>
          <w:szCs w:val="18"/>
        </w:rPr>
        <w:t>a</w:t>
      </w:r>
      <w:r>
        <w:rPr>
          <w:rFonts w:ascii="Menlo" w:hAnsi="Menlo" w:cs="Menlo"/>
          <w:color w:val="808080"/>
          <w:sz w:val="18"/>
          <w:szCs w:val="18"/>
        </w:rPr>
        <w:t>&gt;</w:t>
      </w:r>
    </w:p>
    <w:p w14:paraId="474B11FD"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5FDE9DC" w14:textId="77777777" w:rsidR="00595A27" w:rsidRDefault="00595A27" w:rsidP="00595A2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DD7B3A" w14:textId="77777777" w:rsidR="00595A27" w:rsidRDefault="00595A27"/>
    <w:sectPr w:rsidR="0059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co Rivera">
    <w15:presenceInfo w15:providerId="Windows Live" w15:userId="802521fcd38ff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7"/>
    <w:rsid w:val="00000D86"/>
    <w:rsid w:val="000D3B04"/>
    <w:rsid w:val="001A7B47"/>
    <w:rsid w:val="0020449E"/>
    <w:rsid w:val="002C3C11"/>
    <w:rsid w:val="003F1FCC"/>
    <w:rsid w:val="00456A3B"/>
    <w:rsid w:val="00595A27"/>
    <w:rsid w:val="00645862"/>
    <w:rsid w:val="006D5AB7"/>
    <w:rsid w:val="008D17C1"/>
    <w:rsid w:val="008F0089"/>
    <w:rsid w:val="00BD373D"/>
    <w:rsid w:val="00C80645"/>
    <w:rsid w:val="00D46AEA"/>
    <w:rsid w:val="00E067B5"/>
    <w:rsid w:val="00E1597F"/>
    <w:rsid w:val="00E3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2F992"/>
  <w15:chartTrackingRefBased/>
  <w15:docId w15:val="{B1D365D2-72FD-F146-A432-49616248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449">
      <w:bodyDiv w:val="1"/>
      <w:marLeft w:val="0"/>
      <w:marRight w:val="0"/>
      <w:marTop w:val="0"/>
      <w:marBottom w:val="0"/>
      <w:divBdr>
        <w:top w:val="none" w:sz="0" w:space="0" w:color="auto"/>
        <w:left w:val="none" w:sz="0" w:space="0" w:color="auto"/>
        <w:bottom w:val="none" w:sz="0" w:space="0" w:color="auto"/>
        <w:right w:val="none" w:sz="0" w:space="0" w:color="auto"/>
      </w:divBdr>
      <w:divsChild>
        <w:div w:id="412166871">
          <w:marLeft w:val="0"/>
          <w:marRight w:val="0"/>
          <w:marTop w:val="0"/>
          <w:marBottom w:val="0"/>
          <w:divBdr>
            <w:top w:val="none" w:sz="0" w:space="0" w:color="auto"/>
            <w:left w:val="none" w:sz="0" w:space="0" w:color="auto"/>
            <w:bottom w:val="none" w:sz="0" w:space="0" w:color="auto"/>
            <w:right w:val="none" w:sz="0" w:space="0" w:color="auto"/>
          </w:divBdr>
          <w:divsChild>
            <w:div w:id="693382001">
              <w:marLeft w:val="0"/>
              <w:marRight w:val="0"/>
              <w:marTop w:val="0"/>
              <w:marBottom w:val="0"/>
              <w:divBdr>
                <w:top w:val="none" w:sz="0" w:space="0" w:color="auto"/>
                <w:left w:val="none" w:sz="0" w:space="0" w:color="auto"/>
                <w:bottom w:val="none" w:sz="0" w:space="0" w:color="auto"/>
                <w:right w:val="none" w:sz="0" w:space="0" w:color="auto"/>
              </w:divBdr>
            </w:div>
            <w:div w:id="700133575">
              <w:marLeft w:val="0"/>
              <w:marRight w:val="0"/>
              <w:marTop w:val="0"/>
              <w:marBottom w:val="0"/>
              <w:divBdr>
                <w:top w:val="none" w:sz="0" w:space="0" w:color="auto"/>
                <w:left w:val="none" w:sz="0" w:space="0" w:color="auto"/>
                <w:bottom w:val="none" w:sz="0" w:space="0" w:color="auto"/>
                <w:right w:val="none" w:sz="0" w:space="0" w:color="auto"/>
              </w:divBdr>
            </w:div>
            <w:div w:id="1358385398">
              <w:marLeft w:val="0"/>
              <w:marRight w:val="0"/>
              <w:marTop w:val="0"/>
              <w:marBottom w:val="0"/>
              <w:divBdr>
                <w:top w:val="none" w:sz="0" w:space="0" w:color="auto"/>
                <w:left w:val="none" w:sz="0" w:space="0" w:color="auto"/>
                <w:bottom w:val="none" w:sz="0" w:space="0" w:color="auto"/>
                <w:right w:val="none" w:sz="0" w:space="0" w:color="auto"/>
              </w:divBdr>
            </w:div>
            <w:div w:id="385295961">
              <w:marLeft w:val="0"/>
              <w:marRight w:val="0"/>
              <w:marTop w:val="0"/>
              <w:marBottom w:val="0"/>
              <w:divBdr>
                <w:top w:val="none" w:sz="0" w:space="0" w:color="auto"/>
                <w:left w:val="none" w:sz="0" w:space="0" w:color="auto"/>
                <w:bottom w:val="none" w:sz="0" w:space="0" w:color="auto"/>
                <w:right w:val="none" w:sz="0" w:space="0" w:color="auto"/>
              </w:divBdr>
            </w:div>
            <w:div w:id="1031764881">
              <w:marLeft w:val="0"/>
              <w:marRight w:val="0"/>
              <w:marTop w:val="0"/>
              <w:marBottom w:val="0"/>
              <w:divBdr>
                <w:top w:val="none" w:sz="0" w:space="0" w:color="auto"/>
                <w:left w:val="none" w:sz="0" w:space="0" w:color="auto"/>
                <w:bottom w:val="none" w:sz="0" w:space="0" w:color="auto"/>
                <w:right w:val="none" w:sz="0" w:space="0" w:color="auto"/>
              </w:divBdr>
            </w:div>
            <w:div w:id="247888944">
              <w:marLeft w:val="0"/>
              <w:marRight w:val="0"/>
              <w:marTop w:val="0"/>
              <w:marBottom w:val="0"/>
              <w:divBdr>
                <w:top w:val="none" w:sz="0" w:space="0" w:color="auto"/>
                <w:left w:val="none" w:sz="0" w:space="0" w:color="auto"/>
                <w:bottom w:val="none" w:sz="0" w:space="0" w:color="auto"/>
                <w:right w:val="none" w:sz="0" w:space="0" w:color="auto"/>
              </w:divBdr>
            </w:div>
            <w:div w:id="2014719395">
              <w:marLeft w:val="0"/>
              <w:marRight w:val="0"/>
              <w:marTop w:val="0"/>
              <w:marBottom w:val="0"/>
              <w:divBdr>
                <w:top w:val="none" w:sz="0" w:space="0" w:color="auto"/>
                <w:left w:val="none" w:sz="0" w:space="0" w:color="auto"/>
                <w:bottom w:val="none" w:sz="0" w:space="0" w:color="auto"/>
                <w:right w:val="none" w:sz="0" w:space="0" w:color="auto"/>
              </w:divBdr>
            </w:div>
            <w:div w:id="1352533529">
              <w:marLeft w:val="0"/>
              <w:marRight w:val="0"/>
              <w:marTop w:val="0"/>
              <w:marBottom w:val="0"/>
              <w:divBdr>
                <w:top w:val="none" w:sz="0" w:space="0" w:color="auto"/>
                <w:left w:val="none" w:sz="0" w:space="0" w:color="auto"/>
                <w:bottom w:val="none" w:sz="0" w:space="0" w:color="auto"/>
                <w:right w:val="none" w:sz="0" w:space="0" w:color="auto"/>
              </w:divBdr>
            </w:div>
            <w:div w:id="2123724252">
              <w:marLeft w:val="0"/>
              <w:marRight w:val="0"/>
              <w:marTop w:val="0"/>
              <w:marBottom w:val="0"/>
              <w:divBdr>
                <w:top w:val="none" w:sz="0" w:space="0" w:color="auto"/>
                <w:left w:val="none" w:sz="0" w:space="0" w:color="auto"/>
                <w:bottom w:val="none" w:sz="0" w:space="0" w:color="auto"/>
                <w:right w:val="none" w:sz="0" w:space="0" w:color="auto"/>
              </w:divBdr>
            </w:div>
            <w:div w:id="664168903">
              <w:marLeft w:val="0"/>
              <w:marRight w:val="0"/>
              <w:marTop w:val="0"/>
              <w:marBottom w:val="0"/>
              <w:divBdr>
                <w:top w:val="none" w:sz="0" w:space="0" w:color="auto"/>
                <w:left w:val="none" w:sz="0" w:space="0" w:color="auto"/>
                <w:bottom w:val="none" w:sz="0" w:space="0" w:color="auto"/>
                <w:right w:val="none" w:sz="0" w:space="0" w:color="auto"/>
              </w:divBdr>
            </w:div>
            <w:div w:id="330571698">
              <w:marLeft w:val="0"/>
              <w:marRight w:val="0"/>
              <w:marTop w:val="0"/>
              <w:marBottom w:val="0"/>
              <w:divBdr>
                <w:top w:val="none" w:sz="0" w:space="0" w:color="auto"/>
                <w:left w:val="none" w:sz="0" w:space="0" w:color="auto"/>
                <w:bottom w:val="none" w:sz="0" w:space="0" w:color="auto"/>
                <w:right w:val="none" w:sz="0" w:space="0" w:color="auto"/>
              </w:divBdr>
            </w:div>
            <w:div w:id="154300465">
              <w:marLeft w:val="0"/>
              <w:marRight w:val="0"/>
              <w:marTop w:val="0"/>
              <w:marBottom w:val="0"/>
              <w:divBdr>
                <w:top w:val="none" w:sz="0" w:space="0" w:color="auto"/>
                <w:left w:val="none" w:sz="0" w:space="0" w:color="auto"/>
                <w:bottom w:val="none" w:sz="0" w:space="0" w:color="auto"/>
                <w:right w:val="none" w:sz="0" w:space="0" w:color="auto"/>
              </w:divBdr>
            </w:div>
            <w:div w:id="965161943">
              <w:marLeft w:val="0"/>
              <w:marRight w:val="0"/>
              <w:marTop w:val="0"/>
              <w:marBottom w:val="0"/>
              <w:divBdr>
                <w:top w:val="none" w:sz="0" w:space="0" w:color="auto"/>
                <w:left w:val="none" w:sz="0" w:space="0" w:color="auto"/>
                <w:bottom w:val="none" w:sz="0" w:space="0" w:color="auto"/>
                <w:right w:val="none" w:sz="0" w:space="0" w:color="auto"/>
              </w:divBdr>
            </w:div>
            <w:div w:id="1192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396">
      <w:bodyDiv w:val="1"/>
      <w:marLeft w:val="0"/>
      <w:marRight w:val="0"/>
      <w:marTop w:val="0"/>
      <w:marBottom w:val="0"/>
      <w:divBdr>
        <w:top w:val="none" w:sz="0" w:space="0" w:color="auto"/>
        <w:left w:val="none" w:sz="0" w:space="0" w:color="auto"/>
        <w:bottom w:val="none" w:sz="0" w:space="0" w:color="auto"/>
        <w:right w:val="none" w:sz="0" w:space="0" w:color="auto"/>
      </w:divBdr>
      <w:divsChild>
        <w:div w:id="1825778778">
          <w:marLeft w:val="0"/>
          <w:marRight w:val="0"/>
          <w:marTop w:val="0"/>
          <w:marBottom w:val="0"/>
          <w:divBdr>
            <w:top w:val="none" w:sz="0" w:space="0" w:color="auto"/>
            <w:left w:val="none" w:sz="0" w:space="0" w:color="auto"/>
            <w:bottom w:val="none" w:sz="0" w:space="0" w:color="auto"/>
            <w:right w:val="none" w:sz="0" w:space="0" w:color="auto"/>
          </w:divBdr>
          <w:divsChild>
            <w:div w:id="952323202">
              <w:marLeft w:val="0"/>
              <w:marRight w:val="0"/>
              <w:marTop w:val="0"/>
              <w:marBottom w:val="0"/>
              <w:divBdr>
                <w:top w:val="none" w:sz="0" w:space="0" w:color="auto"/>
                <w:left w:val="none" w:sz="0" w:space="0" w:color="auto"/>
                <w:bottom w:val="none" w:sz="0" w:space="0" w:color="auto"/>
                <w:right w:val="none" w:sz="0" w:space="0" w:color="auto"/>
              </w:divBdr>
            </w:div>
            <w:div w:id="989022384">
              <w:marLeft w:val="0"/>
              <w:marRight w:val="0"/>
              <w:marTop w:val="0"/>
              <w:marBottom w:val="0"/>
              <w:divBdr>
                <w:top w:val="none" w:sz="0" w:space="0" w:color="auto"/>
                <w:left w:val="none" w:sz="0" w:space="0" w:color="auto"/>
                <w:bottom w:val="none" w:sz="0" w:space="0" w:color="auto"/>
                <w:right w:val="none" w:sz="0" w:space="0" w:color="auto"/>
              </w:divBdr>
            </w:div>
            <w:div w:id="543565744">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405713963">
              <w:marLeft w:val="0"/>
              <w:marRight w:val="0"/>
              <w:marTop w:val="0"/>
              <w:marBottom w:val="0"/>
              <w:divBdr>
                <w:top w:val="none" w:sz="0" w:space="0" w:color="auto"/>
                <w:left w:val="none" w:sz="0" w:space="0" w:color="auto"/>
                <w:bottom w:val="none" w:sz="0" w:space="0" w:color="auto"/>
                <w:right w:val="none" w:sz="0" w:space="0" w:color="auto"/>
              </w:divBdr>
            </w:div>
            <w:div w:id="1869681155">
              <w:marLeft w:val="0"/>
              <w:marRight w:val="0"/>
              <w:marTop w:val="0"/>
              <w:marBottom w:val="0"/>
              <w:divBdr>
                <w:top w:val="none" w:sz="0" w:space="0" w:color="auto"/>
                <w:left w:val="none" w:sz="0" w:space="0" w:color="auto"/>
                <w:bottom w:val="none" w:sz="0" w:space="0" w:color="auto"/>
                <w:right w:val="none" w:sz="0" w:space="0" w:color="auto"/>
              </w:divBdr>
            </w:div>
            <w:div w:id="3422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903">
      <w:bodyDiv w:val="1"/>
      <w:marLeft w:val="0"/>
      <w:marRight w:val="0"/>
      <w:marTop w:val="0"/>
      <w:marBottom w:val="0"/>
      <w:divBdr>
        <w:top w:val="none" w:sz="0" w:space="0" w:color="auto"/>
        <w:left w:val="none" w:sz="0" w:space="0" w:color="auto"/>
        <w:bottom w:val="none" w:sz="0" w:space="0" w:color="auto"/>
        <w:right w:val="none" w:sz="0" w:space="0" w:color="auto"/>
      </w:divBdr>
      <w:divsChild>
        <w:div w:id="695354781">
          <w:marLeft w:val="0"/>
          <w:marRight w:val="0"/>
          <w:marTop w:val="0"/>
          <w:marBottom w:val="0"/>
          <w:divBdr>
            <w:top w:val="none" w:sz="0" w:space="0" w:color="auto"/>
            <w:left w:val="none" w:sz="0" w:space="0" w:color="auto"/>
            <w:bottom w:val="none" w:sz="0" w:space="0" w:color="auto"/>
            <w:right w:val="none" w:sz="0" w:space="0" w:color="auto"/>
          </w:divBdr>
          <w:divsChild>
            <w:div w:id="746070361">
              <w:marLeft w:val="0"/>
              <w:marRight w:val="0"/>
              <w:marTop w:val="0"/>
              <w:marBottom w:val="0"/>
              <w:divBdr>
                <w:top w:val="none" w:sz="0" w:space="0" w:color="auto"/>
                <w:left w:val="none" w:sz="0" w:space="0" w:color="auto"/>
                <w:bottom w:val="none" w:sz="0" w:space="0" w:color="auto"/>
                <w:right w:val="none" w:sz="0" w:space="0" w:color="auto"/>
              </w:divBdr>
            </w:div>
            <w:div w:id="1378241303">
              <w:marLeft w:val="0"/>
              <w:marRight w:val="0"/>
              <w:marTop w:val="0"/>
              <w:marBottom w:val="0"/>
              <w:divBdr>
                <w:top w:val="none" w:sz="0" w:space="0" w:color="auto"/>
                <w:left w:val="none" w:sz="0" w:space="0" w:color="auto"/>
                <w:bottom w:val="none" w:sz="0" w:space="0" w:color="auto"/>
                <w:right w:val="none" w:sz="0" w:space="0" w:color="auto"/>
              </w:divBdr>
            </w:div>
            <w:div w:id="1286279023">
              <w:marLeft w:val="0"/>
              <w:marRight w:val="0"/>
              <w:marTop w:val="0"/>
              <w:marBottom w:val="0"/>
              <w:divBdr>
                <w:top w:val="none" w:sz="0" w:space="0" w:color="auto"/>
                <w:left w:val="none" w:sz="0" w:space="0" w:color="auto"/>
                <w:bottom w:val="none" w:sz="0" w:space="0" w:color="auto"/>
                <w:right w:val="none" w:sz="0" w:space="0" w:color="auto"/>
              </w:divBdr>
            </w:div>
            <w:div w:id="451170943">
              <w:marLeft w:val="0"/>
              <w:marRight w:val="0"/>
              <w:marTop w:val="0"/>
              <w:marBottom w:val="0"/>
              <w:divBdr>
                <w:top w:val="none" w:sz="0" w:space="0" w:color="auto"/>
                <w:left w:val="none" w:sz="0" w:space="0" w:color="auto"/>
                <w:bottom w:val="none" w:sz="0" w:space="0" w:color="auto"/>
                <w:right w:val="none" w:sz="0" w:space="0" w:color="auto"/>
              </w:divBdr>
            </w:div>
            <w:div w:id="1921602162">
              <w:marLeft w:val="0"/>
              <w:marRight w:val="0"/>
              <w:marTop w:val="0"/>
              <w:marBottom w:val="0"/>
              <w:divBdr>
                <w:top w:val="none" w:sz="0" w:space="0" w:color="auto"/>
                <w:left w:val="none" w:sz="0" w:space="0" w:color="auto"/>
                <w:bottom w:val="none" w:sz="0" w:space="0" w:color="auto"/>
                <w:right w:val="none" w:sz="0" w:space="0" w:color="auto"/>
              </w:divBdr>
            </w:div>
            <w:div w:id="2114279430">
              <w:marLeft w:val="0"/>
              <w:marRight w:val="0"/>
              <w:marTop w:val="0"/>
              <w:marBottom w:val="0"/>
              <w:divBdr>
                <w:top w:val="none" w:sz="0" w:space="0" w:color="auto"/>
                <w:left w:val="none" w:sz="0" w:space="0" w:color="auto"/>
                <w:bottom w:val="none" w:sz="0" w:space="0" w:color="auto"/>
                <w:right w:val="none" w:sz="0" w:space="0" w:color="auto"/>
              </w:divBdr>
            </w:div>
            <w:div w:id="192498167">
              <w:marLeft w:val="0"/>
              <w:marRight w:val="0"/>
              <w:marTop w:val="0"/>
              <w:marBottom w:val="0"/>
              <w:divBdr>
                <w:top w:val="none" w:sz="0" w:space="0" w:color="auto"/>
                <w:left w:val="none" w:sz="0" w:space="0" w:color="auto"/>
                <w:bottom w:val="none" w:sz="0" w:space="0" w:color="auto"/>
                <w:right w:val="none" w:sz="0" w:space="0" w:color="auto"/>
              </w:divBdr>
            </w:div>
            <w:div w:id="656150401">
              <w:marLeft w:val="0"/>
              <w:marRight w:val="0"/>
              <w:marTop w:val="0"/>
              <w:marBottom w:val="0"/>
              <w:divBdr>
                <w:top w:val="none" w:sz="0" w:space="0" w:color="auto"/>
                <w:left w:val="none" w:sz="0" w:space="0" w:color="auto"/>
                <w:bottom w:val="none" w:sz="0" w:space="0" w:color="auto"/>
                <w:right w:val="none" w:sz="0" w:space="0" w:color="auto"/>
              </w:divBdr>
            </w:div>
            <w:div w:id="1188058130">
              <w:marLeft w:val="0"/>
              <w:marRight w:val="0"/>
              <w:marTop w:val="0"/>
              <w:marBottom w:val="0"/>
              <w:divBdr>
                <w:top w:val="none" w:sz="0" w:space="0" w:color="auto"/>
                <w:left w:val="none" w:sz="0" w:space="0" w:color="auto"/>
                <w:bottom w:val="none" w:sz="0" w:space="0" w:color="auto"/>
                <w:right w:val="none" w:sz="0" w:space="0" w:color="auto"/>
              </w:divBdr>
            </w:div>
            <w:div w:id="1373917428">
              <w:marLeft w:val="0"/>
              <w:marRight w:val="0"/>
              <w:marTop w:val="0"/>
              <w:marBottom w:val="0"/>
              <w:divBdr>
                <w:top w:val="none" w:sz="0" w:space="0" w:color="auto"/>
                <w:left w:val="none" w:sz="0" w:space="0" w:color="auto"/>
                <w:bottom w:val="none" w:sz="0" w:space="0" w:color="auto"/>
                <w:right w:val="none" w:sz="0" w:space="0" w:color="auto"/>
              </w:divBdr>
            </w:div>
            <w:div w:id="1071006743">
              <w:marLeft w:val="0"/>
              <w:marRight w:val="0"/>
              <w:marTop w:val="0"/>
              <w:marBottom w:val="0"/>
              <w:divBdr>
                <w:top w:val="none" w:sz="0" w:space="0" w:color="auto"/>
                <w:left w:val="none" w:sz="0" w:space="0" w:color="auto"/>
                <w:bottom w:val="none" w:sz="0" w:space="0" w:color="auto"/>
                <w:right w:val="none" w:sz="0" w:space="0" w:color="auto"/>
              </w:divBdr>
            </w:div>
            <w:div w:id="1405493073">
              <w:marLeft w:val="0"/>
              <w:marRight w:val="0"/>
              <w:marTop w:val="0"/>
              <w:marBottom w:val="0"/>
              <w:divBdr>
                <w:top w:val="none" w:sz="0" w:space="0" w:color="auto"/>
                <w:left w:val="none" w:sz="0" w:space="0" w:color="auto"/>
                <w:bottom w:val="none" w:sz="0" w:space="0" w:color="auto"/>
                <w:right w:val="none" w:sz="0" w:space="0" w:color="auto"/>
              </w:divBdr>
            </w:div>
            <w:div w:id="333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625">
      <w:bodyDiv w:val="1"/>
      <w:marLeft w:val="0"/>
      <w:marRight w:val="0"/>
      <w:marTop w:val="0"/>
      <w:marBottom w:val="0"/>
      <w:divBdr>
        <w:top w:val="none" w:sz="0" w:space="0" w:color="auto"/>
        <w:left w:val="none" w:sz="0" w:space="0" w:color="auto"/>
        <w:bottom w:val="none" w:sz="0" w:space="0" w:color="auto"/>
        <w:right w:val="none" w:sz="0" w:space="0" w:color="auto"/>
      </w:divBdr>
      <w:divsChild>
        <w:div w:id="225606742">
          <w:marLeft w:val="0"/>
          <w:marRight w:val="0"/>
          <w:marTop w:val="0"/>
          <w:marBottom w:val="0"/>
          <w:divBdr>
            <w:top w:val="none" w:sz="0" w:space="0" w:color="auto"/>
            <w:left w:val="none" w:sz="0" w:space="0" w:color="auto"/>
            <w:bottom w:val="none" w:sz="0" w:space="0" w:color="auto"/>
            <w:right w:val="none" w:sz="0" w:space="0" w:color="auto"/>
          </w:divBdr>
          <w:divsChild>
            <w:div w:id="253517394">
              <w:marLeft w:val="0"/>
              <w:marRight w:val="0"/>
              <w:marTop w:val="0"/>
              <w:marBottom w:val="0"/>
              <w:divBdr>
                <w:top w:val="none" w:sz="0" w:space="0" w:color="auto"/>
                <w:left w:val="none" w:sz="0" w:space="0" w:color="auto"/>
                <w:bottom w:val="none" w:sz="0" w:space="0" w:color="auto"/>
                <w:right w:val="none" w:sz="0" w:space="0" w:color="auto"/>
              </w:divBdr>
            </w:div>
            <w:div w:id="348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221">
      <w:bodyDiv w:val="1"/>
      <w:marLeft w:val="0"/>
      <w:marRight w:val="0"/>
      <w:marTop w:val="0"/>
      <w:marBottom w:val="0"/>
      <w:divBdr>
        <w:top w:val="none" w:sz="0" w:space="0" w:color="auto"/>
        <w:left w:val="none" w:sz="0" w:space="0" w:color="auto"/>
        <w:bottom w:val="none" w:sz="0" w:space="0" w:color="auto"/>
        <w:right w:val="none" w:sz="0" w:space="0" w:color="auto"/>
      </w:divBdr>
      <w:divsChild>
        <w:div w:id="991519722">
          <w:marLeft w:val="0"/>
          <w:marRight w:val="0"/>
          <w:marTop w:val="0"/>
          <w:marBottom w:val="0"/>
          <w:divBdr>
            <w:top w:val="none" w:sz="0" w:space="0" w:color="auto"/>
            <w:left w:val="none" w:sz="0" w:space="0" w:color="auto"/>
            <w:bottom w:val="none" w:sz="0" w:space="0" w:color="auto"/>
            <w:right w:val="none" w:sz="0" w:space="0" w:color="auto"/>
          </w:divBdr>
          <w:divsChild>
            <w:div w:id="357393719">
              <w:marLeft w:val="0"/>
              <w:marRight w:val="0"/>
              <w:marTop w:val="0"/>
              <w:marBottom w:val="0"/>
              <w:divBdr>
                <w:top w:val="none" w:sz="0" w:space="0" w:color="auto"/>
                <w:left w:val="none" w:sz="0" w:space="0" w:color="auto"/>
                <w:bottom w:val="none" w:sz="0" w:space="0" w:color="auto"/>
                <w:right w:val="none" w:sz="0" w:space="0" w:color="auto"/>
              </w:divBdr>
            </w:div>
            <w:div w:id="272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015">
      <w:bodyDiv w:val="1"/>
      <w:marLeft w:val="0"/>
      <w:marRight w:val="0"/>
      <w:marTop w:val="0"/>
      <w:marBottom w:val="0"/>
      <w:divBdr>
        <w:top w:val="none" w:sz="0" w:space="0" w:color="auto"/>
        <w:left w:val="none" w:sz="0" w:space="0" w:color="auto"/>
        <w:bottom w:val="none" w:sz="0" w:space="0" w:color="auto"/>
        <w:right w:val="none" w:sz="0" w:space="0" w:color="auto"/>
      </w:divBdr>
      <w:divsChild>
        <w:div w:id="700209940">
          <w:marLeft w:val="0"/>
          <w:marRight w:val="0"/>
          <w:marTop w:val="0"/>
          <w:marBottom w:val="0"/>
          <w:divBdr>
            <w:top w:val="none" w:sz="0" w:space="0" w:color="auto"/>
            <w:left w:val="none" w:sz="0" w:space="0" w:color="auto"/>
            <w:bottom w:val="none" w:sz="0" w:space="0" w:color="auto"/>
            <w:right w:val="none" w:sz="0" w:space="0" w:color="auto"/>
          </w:divBdr>
          <w:divsChild>
            <w:div w:id="785469448">
              <w:marLeft w:val="0"/>
              <w:marRight w:val="0"/>
              <w:marTop w:val="0"/>
              <w:marBottom w:val="0"/>
              <w:divBdr>
                <w:top w:val="none" w:sz="0" w:space="0" w:color="auto"/>
                <w:left w:val="none" w:sz="0" w:space="0" w:color="auto"/>
                <w:bottom w:val="none" w:sz="0" w:space="0" w:color="auto"/>
                <w:right w:val="none" w:sz="0" w:space="0" w:color="auto"/>
              </w:divBdr>
            </w:div>
            <w:div w:id="1867333152">
              <w:marLeft w:val="0"/>
              <w:marRight w:val="0"/>
              <w:marTop w:val="0"/>
              <w:marBottom w:val="0"/>
              <w:divBdr>
                <w:top w:val="none" w:sz="0" w:space="0" w:color="auto"/>
                <w:left w:val="none" w:sz="0" w:space="0" w:color="auto"/>
                <w:bottom w:val="none" w:sz="0" w:space="0" w:color="auto"/>
                <w:right w:val="none" w:sz="0" w:space="0" w:color="auto"/>
              </w:divBdr>
            </w:div>
            <w:div w:id="1687906362">
              <w:marLeft w:val="0"/>
              <w:marRight w:val="0"/>
              <w:marTop w:val="0"/>
              <w:marBottom w:val="0"/>
              <w:divBdr>
                <w:top w:val="none" w:sz="0" w:space="0" w:color="auto"/>
                <w:left w:val="none" w:sz="0" w:space="0" w:color="auto"/>
                <w:bottom w:val="none" w:sz="0" w:space="0" w:color="auto"/>
                <w:right w:val="none" w:sz="0" w:space="0" w:color="auto"/>
              </w:divBdr>
            </w:div>
            <w:div w:id="460340211">
              <w:marLeft w:val="0"/>
              <w:marRight w:val="0"/>
              <w:marTop w:val="0"/>
              <w:marBottom w:val="0"/>
              <w:divBdr>
                <w:top w:val="none" w:sz="0" w:space="0" w:color="auto"/>
                <w:left w:val="none" w:sz="0" w:space="0" w:color="auto"/>
                <w:bottom w:val="none" w:sz="0" w:space="0" w:color="auto"/>
                <w:right w:val="none" w:sz="0" w:space="0" w:color="auto"/>
              </w:divBdr>
            </w:div>
            <w:div w:id="1732341988">
              <w:marLeft w:val="0"/>
              <w:marRight w:val="0"/>
              <w:marTop w:val="0"/>
              <w:marBottom w:val="0"/>
              <w:divBdr>
                <w:top w:val="none" w:sz="0" w:space="0" w:color="auto"/>
                <w:left w:val="none" w:sz="0" w:space="0" w:color="auto"/>
                <w:bottom w:val="none" w:sz="0" w:space="0" w:color="auto"/>
                <w:right w:val="none" w:sz="0" w:space="0" w:color="auto"/>
              </w:divBdr>
            </w:div>
            <w:div w:id="141896531">
              <w:marLeft w:val="0"/>
              <w:marRight w:val="0"/>
              <w:marTop w:val="0"/>
              <w:marBottom w:val="0"/>
              <w:divBdr>
                <w:top w:val="none" w:sz="0" w:space="0" w:color="auto"/>
                <w:left w:val="none" w:sz="0" w:space="0" w:color="auto"/>
                <w:bottom w:val="none" w:sz="0" w:space="0" w:color="auto"/>
                <w:right w:val="none" w:sz="0" w:space="0" w:color="auto"/>
              </w:divBdr>
            </w:div>
            <w:div w:id="772439443">
              <w:marLeft w:val="0"/>
              <w:marRight w:val="0"/>
              <w:marTop w:val="0"/>
              <w:marBottom w:val="0"/>
              <w:divBdr>
                <w:top w:val="none" w:sz="0" w:space="0" w:color="auto"/>
                <w:left w:val="none" w:sz="0" w:space="0" w:color="auto"/>
                <w:bottom w:val="none" w:sz="0" w:space="0" w:color="auto"/>
                <w:right w:val="none" w:sz="0" w:space="0" w:color="auto"/>
              </w:divBdr>
            </w:div>
            <w:div w:id="540167676">
              <w:marLeft w:val="0"/>
              <w:marRight w:val="0"/>
              <w:marTop w:val="0"/>
              <w:marBottom w:val="0"/>
              <w:divBdr>
                <w:top w:val="none" w:sz="0" w:space="0" w:color="auto"/>
                <w:left w:val="none" w:sz="0" w:space="0" w:color="auto"/>
                <w:bottom w:val="none" w:sz="0" w:space="0" w:color="auto"/>
                <w:right w:val="none" w:sz="0" w:space="0" w:color="auto"/>
              </w:divBdr>
            </w:div>
            <w:div w:id="1642616600">
              <w:marLeft w:val="0"/>
              <w:marRight w:val="0"/>
              <w:marTop w:val="0"/>
              <w:marBottom w:val="0"/>
              <w:divBdr>
                <w:top w:val="none" w:sz="0" w:space="0" w:color="auto"/>
                <w:left w:val="none" w:sz="0" w:space="0" w:color="auto"/>
                <w:bottom w:val="none" w:sz="0" w:space="0" w:color="auto"/>
                <w:right w:val="none" w:sz="0" w:space="0" w:color="auto"/>
              </w:divBdr>
            </w:div>
            <w:div w:id="1445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780">
      <w:bodyDiv w:val="1"/>
      <w:marLeft w:val="0"/>
      <w:marRight w:val="0"/>
      <w:marTop w:val="0"/>
      <w:marBottom w:val="0"/>
      <w:divBdr>
        <w:top w:val="none" w:sz="0" w:space="0" w:color="auto"/>
        <w:left w:val="none" w:sz="0" w:space="0" w:color="auto"/>
        <w:bottom w:val="none" w:sz="0" w:space="0" w:color="auto"/>
        <w:right w:val="none" w:sz="0" w:space="0" w:color="auto"/>
      </w:divBdr>
      <w:divsChild>
        <w:div w:id="379518997">
          <w:marLeft w:val="0"/>
          <w:marRight w:val="0"/>
          <w:marTop w:val="0"/>
          <w:marBottom w:val="0"/>
          <w:divBdr>
            <w:top w:val="none" w:sz="0" w:space="0" w:color="auto"/>
            <w:left w:val="none" w:sz="0" w:space="0" w:color="auto"/>
            <w:bottom w:val="none" w:sz="0" w:space="0" w:color="auto"/>
            <w:right w:val="none" w:sz="0" w:space="0" w:color="auto"/>
          </w:divBdr>
          <w:divsChild>
            <w:div w:id="19614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297">
      <w:bodyDiv w:val="1"/>
      <w:marLeft w:val="0"/>
      <w:marRight w:val="0"/>
      <w:marTop w:val="0"/>
      <w:marBottom w:val="0"/>
      <w:divBdr>
        <w:top w:val="none" w:sz="0" w:space="0" w:color="auto"/>
        <w:left w:val="none" w:sz="0" w:space="0" w:color="auto"/>
        <w:bottom w:val="none" w:sz="0" w:space="0" w:color="auto"/>
        <w:right w:val="none" w:sz="0" w:space="0" w:color="auto"/>
      </w:divBdr>
      <w:divsChild>
        <w:div w:id="2048752360">
          <w:marLeft w:val="0"/>
          <w:marRight w:val="0"/>
          <w:marTop w:val="0"/>
          <w:marBottom w:val="0"/>
          <w:divBdr>
            <w:top w:val="none" w:sz="0" w:space="0" w:color="auto"/>
            <w:left w:val="none" w:sz="0" w:space="0" w:color="auto"/>
            <w:bottom w:val="none" w:sz="0" w:space="0" w:color="auto"/>
            <w:right w:val="none" w:sz="0" w:space="0" w:color="auto"/>
          </w:divBdr>
          <w:divsChild>
            <w:div w:id="1961107267">
              <w:marLeft w:val="0"/>
              <w:marRight w:val="0"/>
              <w:marTop w:val="0"/>
              <w:marBottom w:val="0"/>
              <w:divBdr>
                <w:top w:val="none" w:sz="0" w:space="0" w:color="auto"/>
                <w:left w:val="none" w:sz="0" w:space="0" w:color="auto"/>
                <w:bottom w:val="none" w:sz="0" w:space="0" w:color="auto"/>
                <w:right w:val="none" w:sz="0" w:space="0" w:color="auto"/>
              </w:divBdr>
            </w:div>
            <w:div w:id="1638337869">
              <w:marLeft w:val="0"/>
              <w:marRight w:val="0"/>
              <w:marTop w:val="0"/>
              <w:marBottom w:val="0"/>
              <w:divBdr>
                <w:top w:val="none" w:sz="0" w:space="0" w:color="auto"/>
                <w:left w:val="none" w:sz="0" w:space="0" w:color="auto"/>
                <w:bottom w:val="none" w:sz="0" w:space="0" w:color="auto"/>
                <w:right w:val="none" w:sz="0" w:space="0" w:color="auto"/>
              </w:divBdr>
            </w:div>
            <w:div w:id="1004086084">
              <w:marLeft w:val="0"/>
              <w:marRight w:val="0"/>
              <w:marTop w:val="0"/>
              <w:marBottom w:val="0"/>
              <w:divBdr>
                <w:top w:val="none" w:sz="0" w:space="0" w:color="auto"/>
                <w:left w:val="none" w:sz="0" w:space="0" w:color="auto"/>
                <w:bottom w:val="none" w:sz="0" w:space="0" w:color="auto"/>
                <w:right w:val="none" w:sz="0" w:space="0" w:color="auto"/>
              </w:divBdr>
            </w:div>
            <w:div w:id="18261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302">
      <w:bodyDiv w:val="1"/>
      <w:marLeft w:val="0"/>
      <w:marRight w:val="0"/>
      <w:marTop w:val="0"/>
      <w:marBottom w:val="0"/>
      <w:divBdr>
        <w:top w:val="none" w:sz="0" w:space="0" w:color="auto"/>
        <w:left w:val="none" w:sz="0" w:space="0" w:color="auto"/>
        <w:bottom w:val="none" w:sz="0" w:space="0" w:color="auto"/>
        <w:right w:val="none" w:sz="0" w:space="0" w:color="auto"/>
      </w:divBdr>
      <w:divsChild>
        <w:div w:id="1664355408">
          <w:marLeft w:val="0"/>
          <w:marRight w:val="0"/>
          <w:marTop w:val="0"/>
          <w:marBottom w:val="0"/>
          <w:divBdr>
            <w:top w:val="none" w:sz="0" w:space="0" w:color="auto"/>
            <w:left w:val="none" w:sz="0" w:space="0" w:color="auto"/>
            <w:bottom w:val="none" w:sz="0" w:space="0" w:color="auto"/>
            <w:right w:val="none" w:sz="0" w:space="0" w:color="auto"/>
          </w:divBdr>
          <w:divsChild>
            <w:div w:id="1599171383">
              <w:marLeft w:val="0"/>
              <w:marRight w:val="0"/>
              <w:marTop w:val="0"/>
              <w:marBottom w:val="0"/>
              <w:divBdr>
                <w:top w:val="none" w:sz="0" w:space="0" w:color="auto"/>
                <w:left w:val="none" w:sz="0" w:space="0" w:color="auto"/>
                <w:bottom w:val="none" w:sz="0" w:space="0" w:color="auto"/>
                <w:right w:val="none" w:sz="0" w:space="0" w:color="auto"/>
              </w:divBdr>
            </w:div>
            <w:div w:id="1039470988">
              <w:marLeft w:val="0"/>
              <w:marRight w:val="0"/>
              <w:marTop w:val="0"/>
              <w:marBottom w:val="0"/>
              <w:divBdr>
                <w:top w:val="none" w:sz="0" w:space="0" w:color="auto"/>
                <w:left w:val="none" w:sz="0" w:space="0" w:color="auto"/>
                <w:bottom w:val="none" w:sz="0" w:space="0" w:color="auto"/>
                <w:right w:val="none" w:sz="0" w:space="0" w:color="auto"/>
              </w:divBdr>
            </w:div>
            <w:div w:id="731074585">
              <w:marLeft w:val="0"/>
              <w:marRight w:val="0"/>
              <w:marTop w:val="0"/>
              <w:marBottom w:val="0"/>
              <w:divBdr>
                <w:top w:val="none" w:sz="0" w:space="0" w:color="auto"/>
                <w:left w:val="none" w:sz="0" w:space="0" w:color="auto"/>
                <w:bottom w:val="none" w:sz="0" w:space="0" w:color="auto"/>
                <w:right w:val="none" w:sz="0" w:space="0" w:color="auto"/>
              </w:divBdr>
            </w:div>
            <w:div w:id="1571424919">
              <w:marLeft w:val="0"/>
              <w:marRight w:val="0"/>
              <w:marTop w:val="0"/>
              <w:marBottom w:val="0"/>
              <w:divBdr>
                <w:top w:val="none" w:sz="0" w:space="0" w:color="auto"/>
                <w:left w:val="none" w:sz="0" w:space="0" w:color="auto"/>
                <w:bottom w:val="none" w:sz="0" w:space="0" w:color="auto"/>
                <w:right w:val="none" w:sz="0" w:space="0" w:color="auto"/>
              </w:divBdr>
            </w:div>
            <w:div w:id="1157266559">
              <w:marLeft w:val="0"/>
              <w:marRight w:val="0"/>
              <w:marTop w:val="0"/>
              <w:marBottom w:val="0"/>
              <w:divBdr>
                <w:top w:val="none" w:sz="0" w:space="0" w:color="auto"/>
                <w:left w:val="none" w:sz="0" w:space="0" w:color="auto"/>
                <w:bottom w:val="none" w:sz="0" w:space="0" w:color="auto"/>
                <w:right w:val="none" w:sz="0" w:space="0" w:color="auto"/>
              </w:divBdr>
            </w:div>
            <w:div w:id="1166366060">
              <w:marLeft w:val="0"/>
              <w:marRight w:val="0"/>
              <w:marTop w:val="0"/>
              <w:marBottom w:val="0"/>
              <w:divBdr>
                <w:top w:val="none" w:sz="0" w:space="0" w:color="auto"/>
                <w:left w:val="none" w:sz="0" w:space="0" w:color="auto"/>
                <w:bottom w:val="none" w:sz="0" w:space="0" w:color="auto"/>
                <w:right w:val="none" w:sz="0" w:space="0" w:color="auto"/>
              </w:divBdr>
            </w:div>
            <w:div w:id="929385166">
              <w:marLeft w:val="0"/>
              <w:marRight w:val="0"/>
              <w:marTop w:val="0"/>
              <w:marBottom w:val="0"/>
              <w:divBdr>
                <w:top w:val="none" w:sz="0" w:space="0" w:color="auto"/>
                <w:left w:val="none" w:sz="0" w:space="0" w:color="auto"/>
                <w:bottom w:val="none" w:sz="0" w:space="0" w:color="auto"/>
                <w:right w:val="none" w:sz="0" w:space="0" w:color="auto"/>
              </w:divBdr>
            </w:div>
            <w:div w:id="1438410534">
              <w:marLeft w:val="0"/>
              <w:marRight w:val="0"/>
              <w:marTop w:val="0"/>
              <w:marBottom w:val="0"/>
              <w:divBdr>
                <w:top w:val="none" w:sz="0" w:space="0" w:color="auto"/>
                <w:left w:val="none" w:sz="0" w:space="0" w:color="auto"/>
                <w:bottom w:val="none" w:sz="0" w:space="0" w:color="auto"/>
                <w:right w:val="none" w:sz="0" w:space="0" w:color="auto"/>
              </w:divBdr>
            </w:div>
            <w:div w:id="1326398758">
              <w:marLeft w:val="0"/>
              <w:marRight w:val="0"/>
              <w:marTop w:val="0"/>
              <w:marBottom w:val="0"/>
              <w:divBdr>
                <w:top w:val="none" w:sz="0" w:space="0" w:color="auto"/>
                <w:left w:val="none" w:sz="0" w:space="0" w:color="auto"/>
                <w:bottom w:val="none" w:sz="0" w:space="0" w:color="auto"/>
                <w:right w:val="none" w:sz="0" w:space="0" w:color="auto"/>
              </w:divBdr>
            </w:div>
            <w:div w:id="2094281560">
              <w:marLeft w:val="0"/>
              <w:marRight w:val="0"/>
              <w:marTop w:val="0"/>
              <w:marBottom w:val="0"/>
              <w:divBdr>
                <w:top w:val="none" w:sz="0" w:space="0" w:color="auto"/>
                <w:left w:val="none" w:sz="0" w:space="0" w:color="auto"/>
                <w:bottom w:val="none" w:sz="0" w:space="0" w:color="auto"/>
                <w:right w:val="none" w:sz="0" w:space="0" w:color="auto"/>
              </w:divBdr>
            </w:div>
            <w:div w:id="16201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76">
      <w:bodyDiv w:val="1"/>
      <w:marLeft w:val="0"/>
      <w:marRight w:val="0"/>
      <w:marTop w:val="0"/>
      <w:marBottom w:val="0"/>
      <w:divBdr>
        <w:top w:val="none" w:sz="0" w:space="0" w:color="auto"/>
        <w:left w:val="none" w:sz="0" w:space="0" w:color="auto"/>
        <w:bottom w:val="none" w:sz="0" w:space="0" w:color="auto"/>
        <w:right w:val="none" w:sz="0" w:space="0" w:color="auto"/>
      </w:divBdr>
      <w:divsChild>
        <w:div w:id="243075419">
          <w:marLeft w:val="0"/>
          <w:marRight w:val="0"/>
          <w:marTop w:val="0"/>
          <w:marBottom w:val="0"/>
          <w:divBdr>
            <w:top w:val="none" w:sz="0" w:space="0" w:color="auto"/>
            <w:left w:val="none" w:sz="0" w:space="0" w:color="auto"/>
            <w:bottom w:val="none" w:sz="0" w:space="0" w:color="auto"/>
            <w:right w:val="none" w:sz="0" w:space="0" w:color="auto"/>
          </w:divBdr>
          <w:divsChild>
            <w:div w:id="1744989687">
              <w:marLeft w:val="0"/>
              <w:marRight w:val="0"/>
              <w:marTop w:val="0"/>
              <w:marBottom w:val="0"/>
              <w:divBdr>
                <w:top w:val="none" w:sz="0" w:space="0" w:color="auto"/>
                <w:left w:val="none" w:sz="0" w:space="0" w:color="auto"/>
                <w:bottom w:val="none" w:sz="0" w:space="0" w:color="auto"/>
                <w:right w:val="none" w:sz="0" w:space="0" w:color="auto"/>
              </w:divBdr>
            </w:div>
            <w:div w:id="1094087886">
              <w:marLeft w:val="0"/>
              <w:marRight w:val="0"/>
              <w:marTop w:val="0"/>
              <w:marBottom w:val="0"/>
              <w:divBdr>
                <w:top w:val="none" w:sz="0" w:space="0" w:color="auto"/>
                <w:left w:val="none" w:sz="0" w:space="0" w:color="auto"/>
                <w:bottom w:val="none" w:sz="0" w:space="0" w:color="auto"/>
                <w:right w:val="none" w:sz="0" w:space="0" w:color="auto"/>
              </w:divBdr>
            </w:div>
            <w:div w:id="591278846">
              <w:marLeft w:val="0"/>
              <w:marRight w:val="0"/>
              <w:marTop w:val="0"/>
              <w:marBottom w:val="0"/>
              <w:divBdr>
                <w:top w:val="none" w:sz="0" w:space="0" w:color="auto"/>
                <w:left w:val="none" w:sz="0" w:space="0" w:color="auto"/>
                <w:bottom w:val="none" w:sz="0" w:space="0" w:color="auto"/>
                <w:right w:val="none" w:sz="0" w:space="0" w:color="auto"/>
              </w:divBdr>
            </w:div>
            <w:div w:id="1521353268">
              <w:marLeft w:val="0"/>
              <w:marRight w:val="0"/>
              <w:marTop w:val="0"/>
              <w:marBottom w:val="0"/>
              <w:divBdr>
                <w:top w:val="none" w:sz="0" w:space="0" w:color="auto"/>
                <w:left w:val="none" w:sz="0" w:space="0" w:color="auto"/>
                <w:bottom w:val="none" w:sz="0" w:space="0" w:color="auto"/>
                <w:right w:val="none" w:sz="0" w:space="0" w:color="auto"/>
              </w:divBdr>
            </w:div>
            <w:div w:id="131288893">
              <w:marLeft w:val="0"/>
              <w:marRight w:val="0"/>
              <w:marTop w:val="0"/>
              <w:marBottom w:val="0"/>
              <w:divBdr>
                <w:top w:val="none" w:sz="0" w:space="0" w:color="auto"/>
                <w:left w:val="none" w:sz="0" w:space="0" w:color="auto"/>
                <w:bottom w:val="none" w:sz="0" w:space="0" w:color="auto"/>
                <w:right w:val="none" w:sz="0" w:space="0" w:color="auto"/>
              </w:divBdr>
            </w:div>
            <w:div w:id="1793134391">
              <w:marLeft w:val="0"/>
              <w:marRight w:val="0"/>
              <w:marTop w:val="0"/>
              <w:marBottom w:val="0"/>
              <w:divBdr>
                <w:top w:val="none" w:sz="0" w:space="0" w:color="auto"/>
                <w:left w:val="none" w:sz="0" w:space="0" w:color="auto"/>
                <w:bottom w:val="none" w:sz="0" w:space="0" w:color="auto"/>
                <w:right w:val="none" w:sz="0" w:space="0" w:color="auto"/>
              </w:divBdr>
            </w:div>
            <w:div w:id="1319335816">
              <w:marLeft w:val="0"/>
              <w:marRight w:val="0"/>
              <w:marTop w:val="0"/>
              <w:marBottom w:val="0"/>
              <w:divBdr>
                <w:top w:val="none" w:sz="0" w:space="0" w:color="auto"/>
                <w:left w:val="none" w:sz="0" w:space="0" w:color="auto"/>
                <w:bottom w:val="none" w:sz="0" w:space="0" w:color="auto"/>
                <w:right w:val="none" w:sz="0" w:space="0" w:color="auto"/>
              </w:divBdr>
            </w:div>
            <w:div w:id="1083067515">
              <w:marLeft w:val="0"/>
              <w:marRight w:val="0"/>
              <w:marTop w:val="0"/>
              <w:marBottom w:val="0"/>
              <w:divBdr>
                <w:top w:val="none" w:sz="0" w:space="0" w:color="auto"/>
                <w:left w:val="none" w:sz="0" w:space="0" w:color="auto"/>
                <w:bottom w:val="none" w:sz="0" w:space="0" w:color="auto"/>
                <w:right w:val="none" w:sz="0" w:space="0" w:color="auto"/>
              </w:divBdr>
            </w:div>
            <w:div w:id="399790875">
              <w:marLeft w:val="0"/>
              <w:marRight w:val="0"/>
              <w:marTop w:val="0"/>
              <w:marBottom w:val="0"/>
              <w:divBdr>
                <w:top w:val="none" w:sz="0" w:space="0" w:color="auto"/>
                <w:left w:val="none" w:sz="0" w:space="0" w:color="auto"/>
                <w:bottom w:val="none" w:sz="0" w:space="0" w:color="auto"/>
                <w:right w:val="none" w:sz="0" w:space="0" w:color="auto"/>
              </w:divBdr>
            </w:div>
            <w:div w:id="1273823646">
              <w:marLeft w:val="0"/>
              <w:marRight w:val="0"/>
              <w:marTop w:val="0"/>
              <w:marBottom w:val="0"/>
              <w:divBdr>
                <w:top w:val="none" w:sz="0" w:space="0" w:color="auto"/>
                <w:left w:val="none" w:sz="0" w:space="0" w:color="auto"/>
                <w:bottom w:val="none" w:sz="0" w:space="0" w:color="auto"/>
                <w:right w:val="none" w:sz="0" w:space="0" w:color="auto"/>
              </w:divBdr>
            </w:div>
            <w:div w:id="634599050">
              <w:marLeft w:val="0"/>
              <w:marRight w:val="0"/>
              <w:marTop w:val="0"/>
              <w:marBottom w:val="0"/>
              <w:divBdr>
                <w:top w:val="none" w:sz="0" w:space="0" w:color="auto"/>
                <w:left w:val="none" w:sz="0" w:space="0" w:color="auto"/>
                <w:bottom w:val="none" w:sz="0" w:space="0" w:color="auto"/>
                <w:right w:val="none" w:sz="0" w:space="0" w:color="auto"/>
              </w:divBdr>
            </w:div>
            <w:div w:id="1576545557">
              <w:marLeft w:val="0"/>
              <w:marRight w:val="0"/>
              <w:marTop w:val="0"/>
              <w:marBottom w:val="0"/>
              <w:divBdr>
                <w:top w:val="none" w:sz="0" w:space="0" w:color="auto"/>
                <w:left w:val="none" w:sz="0" w:space="0" w:color="auto"/>
                <w:bottom w:val="none" w:sz="0" w:space="0" w:color="auto"/>
                <w:right w:val="none" w:sz="0" w:space="0" w:color="auto"/>
              </w:divBdr>
            </w:div>
            <w:div w:id="611790651">
              <w:marLeft w:val="0"/>
              <w:marRight w:val="0"/>
              <w:marTop w:val="0"/>
              <w:marBottom w:val="0"/>
              <w:divBdr>
                <w:top w:val="none" w:sz="0" w:space="0" w:color="auto"/>
                <w:left w:val="none" w:sz="0" w:space="0" w:color="auto"/>
                <w:bottom w:val="none" w:sz="0" w:space="0" w:color="auto"/>
                <w:right w:val="none" w:sz="0" w:space="0" w:color="auto"/>
              </w:divBdr>
            </w:div>
            <w:div w:id="225532066">
              <w:marLeft w:val="0"/>
              <w:marRight w:val="0"/>
              <w:marTop w:val="0"/>
              <w:marBottom w:val="0"/>
              <w:divBdr>
                <w:top w:val="none" w:sz="0" w:space="0" w:color="auto"/>
                <w:left w:val="none" w:sz="0" w:space="0" w:color="auto"/>
                <w:bottom w:val="none" w:sz="0" w:space="0" w:color="auto"/>
                <w:right w:val="none" w:sz="0" w:space="0" w:color="auto"/>
              </w:divBdr>
            </w:div>
            <w:div w:id="1856844374">
              <w:marLeft w:val="0"/>
              <w:marRight w:val="0"/>
              <w:marTop w:val="0"/>
              <w:marBottom w:val="0"/>
              <w:divBdr>
                <w:top w:val="none" w:sz="0" w:space="0" w:color="auto"/>
                <w:left w:val="none" w:sz="0" w:space="0" w:color="auto"/>
                <w:bottom w:val="none" w:sz="0" w:space="0" w:color="auto"/>
                <w:right w:val="none" w:sz="0" w:space="0" w:color="auto"/>
              </w:divBdr>
            </w:div>
            <w:div w:id="618418787">
              <w:marLeft w:val="0"/>
              <w:marRight w:val="0"/>
              <w:marTop w:val="0"/>
              <w:marBottom w:val="0"/>
              <w:divBdr>
                <w:top w:val="none" w:sz="0" w:space="0" w:color="auto"/>
                <w:left w:val="none" w:sz="0" w:space="0" w:color="auto"/>
                <w:bottom w:val="none" w:sz="0" w:space="0" w:color="auto"/>
                <w:right w:val="none" w:sz="0" w:space="0" w:color="auto"/>
              </w:divBdr>
            </w:div>
            <w:div w:id="867525271">
              <w:marLeft w:val="0"/>
              <w:marRight w:val="0"/>
              <w:marTop w:val="0"/>
              <w:marBottom w:val="0"/>
              <w:divBdr>
                <w:top w:val="none" w:sz="0" w:space="0" w:color="auto"/>
                <w:left w:val="none" w:sz="0" w:space="0" w:color="auto"/>
                <w:bottom w:val="none" w:sz="0" w:space="0" w:color="auto"/>
                <w:right w:val="none" w:sz="0" w:space="0" w:color="auto"/>
              </w:divBdr>
            </w:div>
            <w:div w:id="1586068349">
              <w:marLeft w:val="0"/>
              <w:marRight w:val="0"/>
              <w:marTop w:val="0"/>
              <w:marBottom w:val="0"/>
              <w:divBdr>
                <w:top w:val="none" w:sz="0" w:space="0" w:color="auto"/>
                <w:left w:val="none" w:sz="0" w:space="0" w:color="auto"/>
                <w:bottom w:val="none" w:sz="0" w:space="0" w:color="auto"/>
                <w:right w:val="none" w:sz="0" w:space="0" w:color="auto"/>
              </w:divBdr>
            </w:div>
            <w:div w:id="162165570">
              <w:marLeft w:val="0"/>
              <w:marRight w:val="0"/>
              <w:marTop w:val="0"/>
              <w:marBottom w:val="0"/>
              <w:divBdr>
                <w:top w:val="none" w:sz="0" w:space="0" w:color="auto"/>
                <w:left w:val="none" w:sz="0" w:space="0" w:color="auto"/>
                <w:bottom w:val="none" w:sz="0" w:space="0" w:color="auto"/>
                <w:right w:val="none" w:sz="0" w:space="0" w:color="auto"/>
              </w:divBdr>
            </w:div>
            <w:div w:id="1526946035">
              <w:marLeft w:val="0"/>
              <w:marRight w:val="0"/>
              <w:marTop w:val="0"/>
              <w:marBottom w:val="0"/>
              <w:divBdr>
                <w:top w:val="none" w:sz="0" w:space="0" w:color="auto"/>
                <w:left w:val="none" w:sz="0" w:space="0" w:color="auto"/>
                <w:bottom w:val="none" w:sz="0" w:space="0" w:color="auto"/>
                <w:right w:val="none" w:sz="0" w:space="0" w:color="auto"/>
              </w:divBdr>
            </w:div>
            <w:div w:id="116149216">
              <w:marLeft w:val="0"/>
              <w:marRight w:val="0"/>
              <w:marTop w:val="0"/>
              <w:marBottom w:val="0"/>
              <w:divBdr>
                <w:top w:val="none" w:sz="0" w:space="0" w:color="auto"/>
                <w:left w:val="none" w:sz="0" w:space="0" w:color="auto"/>
                <w:bottom w:val="none" w:sz="0" w:space="0" w:color="auto"/>
                <w:right w:val="none" w:sz="0" w:space="0" w:color="auto"/>
              </w:divBdr>
            </w:div>
            <w:div w:id="1818109579">
              <w:marLeft w:val="0"/>
              <w:marRight w:val="0"/>
              <w:marTop w:val="0"/>
              <w:marBottom w:val="0"/>
              <w:divBdr>
                <w:top w:val="none" w:sz="0" w:space="0" w:color="auto"/>
                <w:left w:val="none" w:sz="0" w:space="0" w:color="auto"/>
                <w:bottom w:val="none" w:sz="0" w:space="0" w:color="auto"/>
                <w:right w:val="none" w:sz="0" w:space="0" w:color="auto"/>
              </w:divBdr>
            </w:div>
            <w:div w:id="9959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9061">
          <w:marLeft w:val="0"/>
          <w:marRight w:val="0"/>
          <w:marTop w:val="0"/>
          <w:marBottom w:val="0"/>
          <w:divBdr>
            <w:top w:val="none" w:sz="0" w:space="0" w:color="auto"/>
            <w:left w:val="none" w:sz="0" w:space="0" w:color="auto"/>
            <w:bottom w:val="none" w:sz="0" w:space="0" w:color="auto"/>
            <w:right w:val="none" w:sz="0" w:space="0" w:color="auto"/>
          </w:divBdr>
          <w:divsChild>
            <w:div w:id="660737857">
              <w:marLeft w:val="0"/>
              <w:marRight w:val="0"/>
              <w:marTop w:val="0"/>
              <w:marBottom w:val="0"/>
              <w:divBdr>
                <w:top w:val="none" w:sz="0" w:space="0" w:color="auto"/>
                <w:left w:val="none" w:sz="0" w:space="0" w:color="auto"/>
                <w:bottom w:val="none" w:sz="0" w:space="0" w:color="auto"/>
                <w:right w:val="none" w:sz="0" w:space="0" w:color="auto"/>
              </w:divBdr>
            </w:div>
            <w:div w:id="1329670530">
              <w:marLeft w:val="0"/>
              <w:marRight w:val="0"/>
              <w:marTop w:val="0"/>
              <w:marBottom w:val="0"/>
              <w:divBdr>
                <w:top w:val="none" w:sz="0" w:space="0" w:color="auto"/>
                <w:left w:val="none" w:sz="0" w:space="0" w:color="auto"/>
                <w:bottom w:val="none" w:sz="0" w:space="0" w:color="auto"/>
                <w:right w:val="none" w:sz="0" w:space="0" w:color="auto"/>
              </w:divBdr>
            </w:div>
            <w:div w:id="52974403">
              <w:marLeft w:val="0"/>
              <w:marRight w:val="0"/>
              <w:marTop w:val="0"/>
              <w:marBottom w:val="0"/>
              <w:divBdr>
                <w:top w:val="none" w:sz="0" w:space="0" w:color="auto"/>
                <w:left w:val="none" w:sz="0" w:space="0" w:color="auto"/>
                <w:bottom w:val="none" w:sz="0" w:space="0" w:color="auto"/>
                <w:right w:val="none" w:sz="0" w:space="0" w:color="auto"/>
              </w:divBdr>
            </w:div>
            <w:div w:id="1664505776">
              <w:marLeft w:val="0"/>
              <w:marRight w:val="0"/>
              <w:marTop w:val="0"/>
              <w:marBottom w:val="0"/>
              <w:divBdr>
                <w:top w:val="none" w:sz="0" w:space="0" w:color="auto"/>
                <w:left w:val="none" w:sz="0" w:space="0" w:color="auto"/>
                <w:bottom w:val="none" w:sz="0" w:space="0" w:color="auto"/>
                <w:right w:val="none" w:sz="0" w:space="0" w:color="auto"/>
              </w:divBdr>
            </w:div>
            <w:div w:id="364142006">
              <w:marLeft w:val="0"/>
              <w:marRight w:val="0"/>
              <w:marTop w:val="0"/>
              <w:marBottom w:val="0"/>
              <w:divBdr>
                <w:top w:val="none" w:sz="0" w:space="0" w:color="auto"/>
                <w:left w:val="none" w:sz="0" w:space="0" w:color="auto"/>
                <w:bottom w:val="none" w:sz="0" w:space="0" w:color="auto"/>
                <w:right w:val="none" w:sz="0" w:space="0" w:color="auto"/>
              </w:divBdr>
            </w:div>
            <w:div w:id="899709466">
              <w:marLeft w:val="0"/>
              <w:marRight w:val="0"/>
              <w:marTop w:val="0"/>
              <w:marBottom w:val="0"/>
              <w:divBdr>
                <w:top w:val="none" w:sz="0" w:space="0" w:color="auto"/>
                <w:left w:val="none" w:sz="0" w:space="0" w:color="auto"/>
                <w:bottom w:val="none" w:sz="0" w:space="0" w:color="auto"/>
                <w:right w:val="none" w:sz="0" w:space="0" w:color="auto"/>
              </w:divBdr>
            </w:div>
            <w:div w:id="1964647940">
              <w:marLeft w:val="0"/>
              <w:marRight w:val="0"/>
              <w:marTop w:val="0"/>
              <w:marBottom w:val="0"/>
              <w:divBdr>
                <w:top w:val="none" w:sz="0" w:space="0" w:color="auto"/>
                <w:left w:val="none" w:sz="0" w:space="0" w:color="auto"/>
                <w:bottom w:val="none" w:sz="0" w:space="0" w:color="auto"/>
                <w:right w:val="none" w:sz="0" w:space="0" w:color="auto"/>
              </w:divBdr>
            </w:div>
            <w:div w:id="1788960362">
              <w:marLeft w:val="0"/>
              <w:marRight w:val="0"/>
              <w:marTop w:val="0"/>
              <w:marBottom w:val="0"/>
              <w:divBdr>
                <w:top w:val="none" w:sz="0" w:space="0" w:color="auto"/>
                <w:left w:val="none" w:sz="0" w:space="0" w:color="auto"/>
                <w:bottom w:val="none" w:sz="0" w:space="0" w:color="auto"/>
                <w:right w:val="none" w:sz="0" w:space="0" w:color="auto"/>
              </w:divBdr>
            </w:div>
            <w:div w:id="865019077">
              <w:marLeft w:val="0"/>
              <w:marRight w:val="0"/>
              <w:marTop w:val="0"/>
              <w:marBottom w:val="0"/>
              <w:divBdr>
                <w:top w:val="none" w:sz="0" w:space="0" w:color="auto"/>
                <w:left w:val="none" w:sz="0" w:space="0" w:color="auto"/>
                <w:bottom w:val="none" w:sz="0" w:space="0" w:color="auto"/>
                <w:right w:val="none" w:sz="0" w:space="0" w:color="auto"/>
              </w:divBdr>
            </w:div>
            <w:div w:id="722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771">
      <w:bodyDiv w:val="1"/>
      <w:marLeft w:val="0"/>
      <w:marRight w:val="0"/>
      <w:marTop w:val="0"/>
      <w:marBottom w:val="0"/>
      <w:divBdr>
        <w:top w:val="none" w:sz="0" w:space="0" w:color="auto"/>
        <w:left w:val="none" w:sz="0" w:space="0" w:color="auto"/>
        <w:bottom w:val="none" w:sz="0" w:space="0" w:color="auto"/>
        <w:right w:val="none" w:sz="0" w:space="0" w:color="auto"/>
      </w:divBdr>
      <w:divsChild>
        <w:div w:id="1716539610">
          <w:marLeft w:val="0"/>
          <w:marRight w:val="0"/>
          <w:marTop w:val="0"/>
          <w:marBottom w:val="0"/>
          <w:divBdr>
            <w:top w:val="none" w:sz="0" w:space="0" w:color="auto"/>
            <w:left w:val="none" w:sz="0" w:space="0" w:color="auto"/>
            <w:bottom w:val="none" w:sz="0" w:space="0" w:color="auto"/>
            <w:right w:val="none" w:sz="0" w:space="0" w:color="auto"/>
          </w:divBdr>
          <w:divsChild>
            <w:div w:id="2050569440">
              <w:marLeft w:val="0"/>
              <w:marRight w:val="0"/>
              <w:marTop w:val="0"/>
              <w:marBottom w:val="0"/>
              <w:divBdr>
                <w:top w:val="none" w:sz="0" w:space="0" w:color="auto"/>
                <w:left w:val="none" w:sz="0" w:space="0" w:color="auto"/>
                <w:bottom w:val="none" w:sz="0" w:space="0" w:color="auto"/>
                <w:right w:val="none" w:sz="0" w:space="0" w:color="auto"/>
              </w:divBdr>
            </w:div>
            <w:div w:id="241377335">
              <w:marLeft w:val="0"/>
              <w:marRight w:val="0"/>
              <w:marTop w:val="0"/>
              <w:marBottom w:val="0"/>
              <w:divBdr>
                <w:top w:val="none" w:sz="0" w:space="0" w:color="auto"/>
                <w:left w:val="none" w:sz="0" w:space="0" w:color="auto"/>
                <w:bottom w:val="none" w:sz="0" w:space="0" w:color="auto"/>
                <w:right w:val="none" w:sz="0" w:space="0" w:color="auto"/>
              </w:divBdr>
            </w:div>
            <w:div w:id="16757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449">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4">
          <w:marLeft w:val="0"/>
          <w:marRight w:val="0"/>
          <w:marTop w:val="0"/>
          <w:marBottom w:val="0"/>
          <w:divBdr>
            <w:top w:val="none" w:sz="0" w:space="0" w:color="auto"/>
            <w:left w:val="none" w:sz="0" w:space="0" w:color="auto"/>
            <w:bottom w:val="none" w:sz="0" w:space="0" w:color="auto"/>
            <w:right w:val="none" w:sz="0" w:space="0" w:color="auto"/>
          </w:divBdr>
          <w:divsChild>
            <w:div w:id="87503415">
              <w:marLeft w:val="0"/>
              <w:marRight w:val="0"/>
              <w:marTop w:val="0"/>
              <w:marBottom w:val="0"/>
              <w:divBdr>
                <w:top w:val="none" w:sz="0" w:space="0" w:color="auto"/>
                <w:left w:val="none" w:sz="0" w:space="0" w:color="auto"/>
                <w:bottom w:val="none" w:sz="0" w:space="0" w:color="auto"/>
                <w:right w:val="none" w:sz="0" w:space="0" w:color="auto"/>
              </w:divBdr>
            </w:div>
            <w:div w:id="1998410393">
              <w:marLeft w:val="0"/>
              <w:marRight w:val="0"/>
              <w:marTop w:val="0"/>
              <w:marBottom w:val="0"/>
              <w:divBdr>
                <w:top w:val="none" w:sz="0" w:space="0" w:color="auto"/>
                <w:left w:val="none" w:sz="0" w:space="0" w:color="auto"/>
                <w:bottom w:val="none" w:sz="0" w:space="0" w:color="auto"/>
                <w:right w:val="none" w:sz="0" w:space="0" w:color="auto"/>
              </w:divBdr>
            </w:div>
            <w:div w:id="1630434969">
              <w:marLeft w:val="0"/>
              <w:marRight w:val="0"/>
              <w:marTop w:val="0"/>
              <w:marBottom w:val="0"/>
              <w:divBdr>
                <w:top w:val="none" w:sz="0" w:space="0" w:color="auto"/>
                <w:left w:val="none" w:sz="0" w:space="0" w:color="auto"/>
                <w:bottom w:val="none" w:sz="0" w:space="0" w:color="auto"/>
                <w:right w:val="none" w:sz="0" w:space="0" w:color="auto"/>
              </w:divBdr>
            </w:div>
            <w:div w:id="1981958443">
              <w:marLeft w:val="0"/>
              <w:marRight w:val="0"/>
              <w:marTop w:val="0"/>
              <w:marBottom w:val="0"/>
              <w:divBdr>
                <w:top w:val="none" w:sz="0" w:space="0" w:color="auto"/>
                <w:left w:val="none" w:sz="0" w:space="0" w:color="auto"/>
                <w:bottom w:val="none" w:sz="0" w:space="0" w:color="auto"/>
                <w:right w:val="none" w:sz="0" w:space="0" w:color="auto"/>
              </w:divBdr>
            </w:div>
            <w:div w:id="363942059">
              <w:marLeft w:val="0"/>
              <w:marRight w:val="0"/>
              <w:marTop w:val="0"/>
              <w:marBottom w:val="0"/>
              <w:divBdr>
                <w:top w:val="none" w:sz="0" w:space="0" w:color="auto"/>
                <w:left w:val="none" w:sz="0" w:space="0" w:color="auto"/>
                <w:bottom w:val="none" w:sz="0" w:space="0" w:color="auto"/>
                <w:right w:val="none" w:sz="0" w:space="0" w:color="auto"/>
              </w:divBdr>
            </w:div>
            <w:div w:id="1048528720">
              <w:marLeft w:val="0"/>
              <w:marRight w:val="0"/>
              <w:marTop w:val="0"/>
              <w:marBottom w:val="0"/>
              <w:divBdr>
                <w:top w:val="none" w:sz="0" w:space="0" w:color="auto"/>
                <w:left w:val="none" w:sz="0" w:space="0" w:color="auto"/>
                <w:bottom w:val="none" w:sz="0" w:space="0" w:color="auto"/>
                <w:right w:val="none" w:sz="0" w:space="0" w:color="auto"/>
              </w:divBdr>
            </w:div>
            <w:div w:id="1413316081">
              <w:marLeft w:val="0"/>
              <w:marRight w:val="0"/>
              <w:marTop w:val="0"/>
              <w:marBottom w:val="0"/>
              <w:divBdr>
                <w:top w:val="none" w:sz="0" w:space="0" w:color="auto"/>
                <w:left w:val="none" w:sz="0" w:space="0" w:color="auto"/>
                <w:bottom w:val="none" w:sz="0" w:space="0" w:color="auto"/>
                <w:right w:val="none" w:sz="0" w:space="0" w:color="auto"/>
              </w:divBdr>
            </w:div>
            <w:div w:id="1085416566">
              <w:marLeft w:val="0"/>
              <w:marRight w:val="0"/>
              <w:marTop w:val="0"/>
              <w:marBottom w:val="0"/>
              <w:divBdr>
                <w:top w:val="none" w:sz="0" w:space="0" w:color="auto"/>
                <w:left w:val="none" w:sz="0" w:space="0" w:color="auto"/>
                <w:bottom w:val="none" w:sz="0" w:space="0" w:color="auto"/>
                <w:right w:val="none" w:sz="0" w:space="0" w:color="auto"/>
              </w:divBdr>
            </w:div>
            <w:div w:id="1187711498">
              <w:marLeft w:val="0"/>
              <w:marRight w:val="0"/>
              <w:marTop w:val="0"/>
              <w:marBottom w:val="0"/>
              <w:divBdr>
                <w:top w:val="none" w:sz="0" w:space="0" w:color="auto"/>
                <w:left w:val="none" w:sz="0" w:space="0" w:color="auto"/>
                <w:bottom w:val="none" w:sz="0" w:space="0" w:color="auto"/>
                <w:right w:val="none" w:sz="0" w:space="0" w:color="auto"/>
              </w:divBdr>
            </w:div>
            <w:div w:id="808590066">
              <w:marLeft w:val="0"/>
              <w:marRight w:val="0"/>
              <w:marTop w:val="0"/>
              <w:marBottom w:val="0"/>
              <w:divBdr>
                <w:top w:val="none" w:sz="0" w:space="0" w:color="auto"/>
                <w:left w:val="none" w:sz="0" w:space="0" w:color="auto"/>
                <w:bottom w:val="none" w:sz="0" w:space="0" w:color="auto"/>
                <w:right w:val="none" w:sz="0" w:space="0" w:color="auto"/>
              </w:divBdr>
            </w:div>
            <w:div w:id="1163469494">
              <w:marLeft w:val="0"/>
              <w:marRight w:val="0"/>
              <w:marTop w:val="0"/>
              <w:marBottom w:val="0"/>
              <w:divBdr>
                <w:top w:val="none" w:sz="0" w:space="0" w:color="auto"/>
                <w:left w:val="none" w:sz="0" w:space="0" w:color="auto"/>
                <w:bottom w:val="none" w:sz="0" w:space="0" w:color="auto"/>
                <w:right w:val="none" w:sz="0" w:space="0" w:color="auto"/>
              </w:divBdr>
            </w:div>
            <w:div w:id="924074935">
              <w:marLeft w:val="0"/>
              <w:marRight w:val="0"/>
              <w:marTop w:val="0"/>
              <w:marBottom w:val="0"/>
              <w:divBdr>
                <w:top w:val="none" w:sz="0" w:space="0" w:color="auto"/>
                <w:left w:val="none" w:sz="0" w:space="0" w:color="auto"/>
                <w:bottom w:val="none" w:sz="0" w:space="0" w:color="auto"/>
                <w:right w:val="none" w:sz="0" w:space="0" w:color="auto"/>
              </w:divBdr>
            </w:div>
            <w:div w:id="1597136340">
              <w:marLeft w:val="0"/>
              <w:marRight w:val="0"/>
              <w:marTop w:val="0"/>
              <w:marBottom w:val="0"/>
              <w:divBdr>
                <w:top w:val="none" w:sz="0" w:space="0" w:color="auto"/>
                <w:left w:val="none" w:sz="0" w:space="0" w:color="auto"/>
                <w:bottom w:val="none" w:sz="0" w:space="0" w:color="auto"/>
                <w:right w:val="none" w:sz="0" w:space="0" w:color="auto"/>
              </w:divBdr>
            </w:div>
            <w:div w:id="924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128">
      <w:bodyDiv w:val="1"/>
      <w:marLeft w:val="0"/>
      <w:marRight w:val="0"/>
      <w:marTop w:val="0"/>
      <w:marBottom w:val="0"/>
      <w:divBdr>
        <w:top w:val="none" w:sz="0" w:space="0" w:color="auto"/>
        <w:left w:val="none" w:sz="0" w:space="0" w:color="auto"/>
        <w:bottom w:val="none" w:sz="0" w:space="0" w:color="auto"/>
        <w:right w:val="none" w:sz="0" w:space="0" w:color="auto"/>
      </w:divBdr>
      <w:divsChild>
        <w:div w:id="915169840">
          <w:marLeft w:val="0"/>
          <w:marRight w:val="0"/>
          <w:marTop w:val="0"/>
          <w:marBottom w:val="0"/>
          <w:divBdr>
            <w:top w:val="none" w:sz="0" w:space="0" w:color="auto"/>
            <w:left w:val="none" w:sz="0" w:space="0" w:color="auto"/>
            <w:bottom w:val="none" w:sz="0" w:space="0" w:color="auto"/>
            <w:right w:val="none" w:sz="0" w:space="0" w:color="auto"/>
          </w:divBdr>
          <w:divsChild>
            <w:div w:id="1837303578">
              <w:marLeft w:val="0"/>
              <w:marRight w:val="0"/>
              <w:marTop w:val="0"/>
              <w:marBottom w:val="0"/>
              <w:divBdr>
                <w:top w:val="none" w:sz="0" w:space="0" w:color="auto"/>
                <w:left w:val="none" w:sz="0" w:space="0" w:color="auto"/>
                <w:bottom w:val="none" w:sz="0" w:space="0" w:color="auto"/>
                <w:right w:val="none" w:sz="0" w:space="0" w:color="auto"/>
              </w:divBdr>
            </w:div>
            <w:div w:id="188882311">
              <w:marLeft w:val="0"/>
              <w:marRight w:val="0"/>
              <w:marTop w:val="0"/>
              <w:marBottom w:val="0"/>
              <w:divBdr>
                <w:top w:val="none" w:sz="0" w:space="0" w:color="auto"/>
                <w:left w:val="none" w:sz="0" w:space="0" w:color="auto"/>
                <w:bottom w:val="none" w:sz="0" w:space="0" w:color="auto"/>
                <w:right w:val="none" w:sz="0" w:space="0" w:color="auto"/>
              </w:divBdr>
            </w:div>
            <w:div w:id="1422489748">
              <w:marLeft w:val="0"/>
              <w:marRight w:val="0"/>
              <w:marTop w:val="0"/>
              <w:marBottom w:val="0"/>
              <w:divBdr>
                <w:top w:val="none" w:sz="0" w:space="0" w:color="auto"/>
                <w:left w:val="none" w:sz="0" w:space="0" w:color="auto"/>
                <w:bottom w:val="none" w:sz="0" w:space="0" w:color="auto"/>
                <w:right w:val="none" w:sz="0" w:space="0" w:color="auto"/>
              </w:divBdr>
            </w:div>
            <w:div w:id="44529864">
              <w:marLeft w:val="0"/>
              <w:marRight w:val="0"/>
              <w:marTop w:val="0"/>
              <w:marBottom w:val="0"/>
              <w:divBdr>
                <w:top w:val="none" w:sz="0" w:space="0" w:color="auto"/>
                <w:left w:val="none" w:sz="0" w:space="0" w:color="auto"/>
                <w:bottom w:val="none" w:sz="0" w:space="0" w:color="auto"/>
                <w:right w:val="none" w:sz="0" w:space="0" w:color="auto"/>
              </w:divBdr>
            </w:div>
            <w:div w:id="1044864182">
              <w:marLeft w:val="0"/>
              <w:marRight w:val="0"/>
              <w:marTop w:val="0"/>
              <w:marBottom w:val="0"/>
              <w:divBdr>
                <w:top w:val="none" w:sz="0" w:space="0" w:color="auto"/>
                <w:left w:val="none" w:sz="0" w:space="0" w:color="auto"/>
                <w:bottom w:val="none" w:sz="0" w:space="0" w:color="auto"/>
                <w:right w:val="none" w:sz="0" w:space="0" w:color="auto"/>
              </w:divBdr>
            </w:div>
            <w:div w:id="1373458275">
              <w:marLeft w:val="0"/>
              <w:marRight w:val="0"/>
              <w:marTop w:val="0"/>
              <w:marBottom w:val="0"/>
              <w:divBdr>
                <w:top w:val="none" w:sz="0" w:space="0" w:color="auto"/>
                <w:left w:val="none" w:sz="0" w:space="0" w:color="auto"/>
                <w:bottom w:val="none" w:sz="0" w:space="0" w:color="auto"/>
                <w:right w:val="none" w:sz="0" w:space="0" w:color="auto"/>
              </w:divBdr>
            </w:div>
            <w:div w:id="761609067">
              <w:marLeft w:val="0"/>
              <w:marRight w:val="0"/>
              <w:marTop w:val="0"/>
              <w:marBottom w:val="0"/>
              <w:divBdr>
                <w:top w:val="none" w:sz="0" w:space="0" w:color="auto"/>
                <w:left w:val="none" w:sz="0" w:space="0" w:color="auto"/>
                <w:bottom w:val="none" w:sz="0" w:space="0" w:color="auto"/>
                <w:right w:val="none" w:sz="0" w:space="0" w:color="auto"/>
              </w:divBdr>
            </w:div>
            <w:div w:id="139199056">
              <w:marLeft w:val="0"/>
              <w:marRight w:val="0"/>
              <w:marTop w:val="0"/>
              <w:marBottom w:val="0"/>
              <w:divBdr>
                <w:top w:val="none" w:sz="0" w:space="0" w:color="auto"/>
                <w:left w:val="none" w:sz="0" w:space="0" w:color="auto"/>
                <w:bottom w:val="none" w:sz="0" w:space="0" w:color="auto"/>
                <w:right w:val="none" w:sz="0" w:space="0" w:color="auto"/>
              </w:divBdr>
            </w:div>
            <w:div w:id="1185241189">
              <w:marLeft w:val="0"/>
              <w:marRight w:val="0"/>
              <w:marTop w:val="0"/>
              <w:marBottom w:val="0"/>
              <w:divBdr>
                <w:top w:val="none" w:sz="0" w:space="0" w:color="auto"/>
                <w:left w:val="none" w:sz="0" w:space="0" w:color="auto"/>
                <w:bottom w:val="none" w:sz="0" w:space="0" w:color="auto"/>
                <w:right w:val="none" w:sz="0" w:space="0" w:color="auto"/>
              </w:divBdr>
            </w:div>
            <w:div w:id="1253709650">
              <w:marLeft w:val="0"/>
              <w:marRight w:val="0"/>
              <w:marTop w:val="0"/>
              <w:marBottom w:val="0"/>
              <w:divBdr>
                <w:top w:val="none" w:sz="0" w:space="0" w:color="auto"/>
                <w:left w:val="none" w:sz="0" w:space="0" w:color="auto"/>
                <w:bottom w:val="none" w:sz="0" w:space="0" w:color="auto"/>
                <w:right w:val="none" w:sz="0" w:space="0" w:color="auto"/>
              </w:divBdr>
            </w:div>
            <w:div w:id="861940720">
              <w:marLeft w:val="0"/>
              <w:marRight w:val="0"/>
              <w:marTop w:val="0"/>
              <w:marBottom w:val="0"/>
              <w:divBdr>
                <w:top w:val="none" w:sz="0" w:space="0" w:color="auto"/>
                <w:left w:val="none" w:sz="0" w:space="0" w:color="auto"/>
                <w:bottom w:val="none" w:sz="0" w:space="0" w:color="auto"/>
                <w:right w:val="none" w:sz="0" w:space="0" w:color="auto"/>
              </w:divBdr>
            </w:div>
            <w:div w:id="831682410">
              <w:marLeft w:val="0"/>
              <w:marRight w:val="0"/>
              <w:marTop w:val="0"/>
              <w:marBottom w:val="0"/>
              <w:divBdr>
                <w:top w:val="none" w:sz="0" w:space="0" w:color="auto"/>
                <w:left w:val="none" w:sz="0" w:space="0" w:color="auto"/>
                <w:bottom w:val="none" w:sz="0" w:space="0" w:color="auto"/>
                <w:right w:val="none" w:sz="0" w:space="0" w:color="auto"/>
              </w:divBdr>
            </w:div>
            <w:div w:id="993335710">
              <w:marLeft w:val="0"/>
              <w:marRight w:val="0"/>
              <w:marTop w:val="0"/>
              <w:marBottom w:val="0"/>
              <w:divBdr>
                <w:top w:val="none" w:sz="0" w:space="0" w:color="auto"/>
                <w:left w:val="none" w:sz="0" w:space="0" w:color="auto"/>
                <w:bottom w:val="none" w:sz="0" w:space="0" w:color="auto"/>
                <w:right w:val="none" w:sz="0" w:space="0" w:color="auto"/>
              </w:divBdr>
            </w:div>
            <w:div w:id="1583565487">
              <w:marLeft w:val="0"/>
              <w:marRight w:val="0"/>
              <w:marTop w:val="0"/>
              <w:marBottom w:val="0"/>
              <w:divBdr>
                <w:top w:val="none" w:sz="0" w:space="0" w:color="auto"/>
                <w:left w:val="none" w:sz="0" w:space="0" w:color="auto"/>
                <w:bottom w:val="none" w:sz="0" w:space="0" w:color="auto"/>
                <w:right w:val="none" w:sz="0" w:space="0" w:color="auto"/>
              </w:divBdr>
            </w:div>
            <w:div w:id="1028677796">
              <w:marLeft w:val="0"/>
              <w:marRight w:val="0"/>
              <w:marTop w:val="0"/>
              <w:marBottom w:val="0"/>
              <w:divBdr>
                <w:top w:val="none" w:sz="0" w:space="0" w:color="auto"/>
                <w:left w:val="none" w:sz="0" w:space="0" w:color="auto"/>
                <w:bottom w:val="none" w:sz="0" w:space="0" w:color="auto"/>
                <w:right w:val="none" w:sz="0" w:space="0" w:color="auto"/>
              </w:divBdr>
            </w:div>
            <w:div w:id="351882991">
              <w:marLeft w:val="0"/>
              <w:marRight w:val="0"/>
              <w:marTop w:val="0"/>
              <w:marBottom w:val="0"/>
              <w:divBdr>
                <w:top w:val="none" w:sz="0" w:space="0" w:color="auto"/>
                <w:left w:val="none" w:sz="0" w:space="0" w:color="auto"/>
                <w:bottom w:val="none" w:sz="0" w:space="0" w:color="auto"/>
                <w:right w:val="none" w:sz="0" w:space="0" w:color="auto"/>
              </w:divBdr>
            </w:div>
            <w:div w:id="981350294">
              <w:marLeft w:val="0"/>
              <w:marRight w:val="0"/>
              <w:marTop w:val="0"/>
              <w:marBottom w:val="0"/>
              <w:divBdr>
                <w:top w:val="none" w:sz="0" w:space="0" w:color="auto"/>
                <w:left w:val="none" w:sz="0" w:space="0" w:color="auto"/>
                <w:bottom w:val="none" w:sz="0" w:space="0" w:color="auto"/>
                <w:right w:val="none" w:sz="0" w:space="0" w:color="auto"/>
              </w:divBdr>
            </w:div>
            <w:div w:id="461001562">
              <w:marLeft w:val="0"/>
              <w:marRight w:val="0"/>
              <w:marTop w:val="0"/>
              <w:marBottom w:val="0"/>
              <w:divBdr>
                <w:top w:val="none" w:sz="0" w:space="0" w:color="auto"/>
                <w:left w:val="none" w:sz="0" w:space="0" w:color="auto"/>
                <w:bottom w:val="none" w:sz="0" w:space="0" w:color="auto"/>
                <w:right w:val="none" w:sz="0" w:space="0" w:color="auto"/>
              </w:divBdr>
            </w:div>
            <w:div w:id="1176962485">
              <w:marLeft w:val="0"/>
              <w:marRight w:val="0"/>
              <w:marTop w:val="0"/>
              <w:marBottom w:val="0"/>
              <w:divBdr>
                <w:top w:val="none" w:sz="0" w:space="0" w:color="auto"/>
                <w:left w:val="none" w:sz="0" w:space="0" w:color="auto"/>
                <w:bottom w:val="none" w:sz="0" w:space="0" w:color="auto"/>
                <w:right w:val="none" w:sz="0" w:space="0" w:color="auto"/>
              </w:divBdr>
            </w:div>
            <w:div w:id="1933079628">
              <w:marLeft w:val="0"/>
              <w:marRight w:val="0"/>
              <w:marTop w:val="0"/>
              <w:marBottom w:val="0"/>
              <w:divBdr>
                <w:top w:val="none" w:sz="0" w:space="0" w:color="auto"/>
                <w:left w:val="none" w:sz="0" w:space="0" w:color="auto"/>
                <w:bottom w:val="none" w:sz="0" w:space="0" w:color="auto"/>
                <w:right w:val="none" w:sz="0" w:space="0" w:color="auto"/>
              </w:divBdr>
            </w:div>
            <w:div w:id="959341052">
              <w:marLeft w:val="0"/>
              <w:marRight w:val="0"/>
              <w:marTop w:val="0"/>
              <w:marBottom w:val="0"/>
              <w:divBdr>
                <w:top w:val="none" w:sz="0" w:space="0" w:color="auto"/>
                <w:left w:val="none" w:sz="0" w:space="0" w:color="auto"/>
                <w:bottom w:val="none" w:sz="0" w:space="0" w:color="auto"/>
                <w:right w:val="none" w:sz="0" w:space="0" w:color="auto"/>
              </w:divBdr>
            </w:div>
            <w:div w:id="762605950">
              <w:marLeft w:val="0"/>
              <w:marRight w:val="0"/>
              <w:marTop w:val="0"/>
              <w:marBottom w:val="0"/>
              <w:divBdr>
                <w:top w:val="none" w:sz="0" w:space="0" w:color="auto"/>
                <w:left w:val="none" w:sz="0" w:space="0" w:color="auto"/>
                <w:bottom w:val="none" w:sz="0" w:space="0" w:color="auto"/>
                <w:right w:val="none" w:sz="0" w:space="0" w:color="auto"/>
              </w:divBdr>
            </w:div>
            <w:div w:id="3160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784">
      <w:bodyDiv w:val="1"/>
      <w:marLeft w:val="0"/>
      <w:marRight w:val="0"/>
      <w:marTop w:val="0"/>
      <w:marBottom w:val="0"/>
      <w:divBdr>
        <w:top w:val="none" w:sz="0" w:space="0" w:color="auto"/>
        <w:left w:val="none" w:sz="0" w:space="0" w:color="auto"/>
        <w:bottom w:val="none" w:sz="0" w:space="0" w:color="auto"/>
        <w:right w:val="none" w:sz="0" w:space="0" w:color="auto"/>
      </w:divBdr>
      <w:divsChild>
        <w:div w:id="1682705085">
          <w:marLeft w:val="0"/>
          <w:marRight w:val="0"/>
          <w:marTop w:val="0"/>
          <w:marBottom w:val="0"/>
          <w:divBdr>
            <w:top w:val="none" w:sz="0" w:space="0" w:color="auto"/>
            <w:left w:val="none" w:sz="0" w:space="0" w:color="auto"/>
            <w:bottom w:val="none" w:sz="0" w:space="0" w:color="auto"/>
            <w:right w:val="none" w:sz="0" w:space="0" w:color="auto"/>
          </w:divBdr>
          <w:divsChild>
            <w:div w:id="1996180170">
              <w:marLeft w:val="0"/>
              <w:marRight w:val="0"/>
              <w:marTop w:val="0"/>
              <w:marBottom w:val="0"/>
              <w:divBdr>
                <w:top w:val="none" w:sz="0" w:space="0" w:color="auto"/>
                <w:left w:val="none" w:sz="0" w:space="0" w:color="auto"/>
                <w:bottom w:val="none" w:sz="0" w:space="0" w:color="auto"/>
                <w:right w:val="none" w:sz="0" w:space="0" w:color="auto"/>
              </w:divBdr>
            </w:div>
            <w:div w:id="1210849031">
              <w:marLeft w:val="0"/>
              <w:marRight w:val="0"/>
              <w:marTop w:val="0"/>
              <w:marBottom w:val="0"/>
              <w:divBdr>
                <w:top w:val="none" w:sz="0" w:space="0" w:color="auto"/>
                <w:left w:val="none" w:sz="0" w:space="0" w:color="auto"/>
                <w:bottom w:val="none" w:sz="0" w:space="0" w:color="auto"/>
                <w:right w:val="none" w:sz="0" w:space="0" w:color="auto"/>
              </w:divBdr>
            </w:div>
            <w:div w:id="1982879974">
              <w:marLeft w:val="0"/>
              <w:marRight w:val="0"/>
              <w:marTop w:val="0"/>
              <w:marBottom w:val="0"/>
              <w:divBdr>
                <w:top w:val="none" w:sz="0" w:space="0" w:color="auto"/>
                <w:left w:val="none" w:sz="0" w:space="0" w:color="auto"/>
                <w:bottom w:val="none" w:sz="0" w:space="0" w:color="auto"/>
                <w:right w:val="none" w:sz="0" w:space="0" w:color="auto"/>
              </w:divBdr>
            </w:div>
            <w:div w:id="361974507">
              <w:marLeft w:val="0"/>
              <w:marRight w:val="0"/>
              <w:marTop w:val="0"/>
              <w:marBottom w:val="0"/>
              <w:divBdr>
                <w:top w:val="none" w:sz="0" w:space="0" w:color="auto"/>
                <w:left w:val="none" w:sz="0" w:space="0" w:color="auto"/>
                <w:bottom w:val="none" w:sz="0" w:space="0" w:color="auto"/>
                <w:right w:val="none" w:sz="0" w:space="0" w:color="auto"/>
              </w:divBdr>
            </w:div>
            <w:div w:id="996689914">
              <w:marLeft w:val="0"/>
              <w:marRight w:val="0"/>
              <w:marTop w:val="0"/>
              <w:marBottom w:val="0"/>
              <w:divBdr>
                <w:top w:val="none" w:sz="0" w:space="0" w:color="auto"/>
                <w:left w:val="none" w:sz="0" w:space="0" w:color="auto"/>
                <w:bottom w:val="none" w:sz="0" w:space="0" w:color="auto"/>
                <w:right w:val="none" w:sz="0" w:space="0" w:color="auto"/>
              </w:divBdr>
            </w:div>
            <w:div w:id="1543326845">
              <w:marLeft w:val="0"/>
              <w:marRight w:val="0"/>
              <w:marTop w:val="0"/>
              <w:marBottom w:val="0"/>
              <w:divBdr>
                <w:top w:val="none" w:sz="0" w:space="0" w:color="auto"/>
                <w:left w:val="none" w:sz="0" w:space="0" w:color="auto"/>
                <w:bottom w:val="none" w:sz="0" w:space="0" w:color="auto"/>
                <w:right w:val="none" w:sz="0" w:space="0" w:color="auto"/>
              </w:divBdr>
            </w:div>
            <w:div w:id="2013332481">
              <w:marLeft w:val="0"/>
              <w:marRight w:val="0"/>
              <w:marTop w:val="0"/>
              <w:marBottom w:val="0"/>
              <w:divBdr>
                <w:top w:val="none" w:sz="0" w:space="0" w:color="auto"/>
                <w:left w:val="none" w:sz="0" w:space="0" w:color="auto"/>
                <w:bottom w:val="none" w:sz="0" w:space="0" w:color="auto"/>
                <w:right w:val="none" w:sz="0" w:space="0" w:color="auto"/>
              </w:divBdr>
            </w:div>
            <w:div w:id="4195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702">
      <w:bodyDiv w:val="1"/>
      <w:marLeft w:val="0"/>
      <w:marRight w:val="0"/>
      <w:marTop w:val="0"/>
      <w:marBottom w:val="0"/>
      <w:divBdr>
        <w:top w:val="none" w:sz="0" w:space="0" w:color="auto"/>
        <w:left w:val="none" w:sz="0" w:space="0" w:color="auto"/>
        <w:bottom w:val="none" w:sz="0" w:space="0" w:color="auto"/>
        <w:right w:val="none" w:sz="0" w:space="0" w:color="auto"/>
      </w:divBdr>
      <w:divsChild>
        <w:div w:id="1711101584">
          <w:marLeft w:val="0"/>
          <w:marRight w:val="0"/>
          <w:marTop w:val="0"/>
          <w:marBottom w:val="0"/>
          <w:divBdr>
            <w:top w:val="none" w:sz="0" w:space="0" w:color="auto"/>
            <w:left w:val="none" w:sz="0" w:space="0" w:color="auto"/>
            <w:bottom w:val="none" w:sz="0" w:space="0" w:color="auto"/>
            <w:right w:val="none" w:sz="0" w:space="0" w:color="auto"/>
          </w:divBdr>
          <w:divsChild>
            <w:div w:id="1792244452">
              <w:marLeft w:val="0"/>
              <w:marRight w:val="0"/>
              <w:marTop w:val="0"/>
              <w:marBottom w:val="0"/>
              <w:divBdr>
                <w:top w:val="none" w:sz="0" w:space="0" w:color="auto"/>
                <w:left w:val="none" w:sz="0" w:space="0" w:color="auto"/>
                <w:bottom w:val="none" w:sz="0" w:space="0" w:color="auto"/>
                <w:right w:val="none" w:sz="0" w:space="0" w:color="auto"/>
              </w:divBdr>
            </w:div>
            <w:div w:id="483199917">
              <w:marLeft w:val="0"/>
              <w:marRight w:val="0"/>
              <w:marTop w:val="0"/>
              <w:marBottom w:val="0"/>
              <w:divBdr>
                <w:top w:val="none" w:sz="0" w:space="0" w:color="auto"/>
                <w:left w:val="none" w:sz="0" w:space="0" w:color="auto"/>
                <w:bottom w:val="none" w:sz="0" w:space="0" w:color="auto"/>
                <w:right w:val="none" w:sz="0" w:space="0" w:color="auto"/>
              </w:divBdr>
            </w:div>
            <w:div w:id="2142379800">
              <w:marLeft w:val="0"/>
              <w:marRight w:val="0"/>
              <w:marTop w:val="0"/>
              <w:marBottom w:val="0"/>
              <w:divBdr>
                <w:top w:val="none" w:sz="0" w:space="0" w:color="auto"/>
                <w:left w:val="none" w:sz="0" w:space="0" w:color="auto"/>
                <w:bottom w:val="none" w:sz="0" w:space="0" w:color="auto"/>
                <w:right w:val="none" w:sz="0" w:space="0" w:color="auto"/>
              </w:divBdr>
            </w:div>
            <w:div w:id="1745909021">
              <w:marLeft w:val="0"/>
              <w:marRight w:val="0"/>
              <w:marTop w:val="0"/>
              <w:marBottom w:val="0"/>
              <w:divBdr>
                <w:top w:val="none" w:sz="0" w:space="0" w:color="auto"/>
                <w:left w:val="none" w:sz="0" w:space="0" w:color="auto"/>
                <w:bottom w:val="none" w:sz="0" w:space="0" w:color="auto"/>
                <w:right w:val="none" w:sz="0" w:space="0" w:color="auto"/>
              </w:divBdr>
            </w:div>
            <w:div w:id="2113233172">
              <w:marLeft w:val="0"/>
              <w:marRight w:val="0"/>
              <w:marTop w:val="0"/>
              <w:marBottom w:val="0"/>
              <w:divBdr>
                <w:top w:val="none" w:sz="0" w:space="0" w:color="auto"/>
                <w:left w:val="none" w:sz="0" w:space="0" w:color="auto"/>
                <w:bottom w:val="none" w:sz="0" w:space="0" w:color="auto"/>
                <w:right w:val="none" w:sz="0" w:space="0" w:color="auto"/>
              </w:divBdr>
            </w:div>
            <w:div w:id="1619138384">
              <w:marLeft w:val="0"/>
              <w:marRight w:val="0"/>
              <w:marTop w:val="0"/>
              <w:marBottom w:val="0"/>
              <w:divBdr>
                <w:top w:val="none" w:sz="0" w:space="0" w:color="auto"/>
                <w:left w:val="none" w:sz="0" w:space="0" w:color="auto"/>
                <w:bottom w:val="none" w:sz="0" w:space="0" w:color="auto"/>
                <w:right w:val="none" w:sz="0" w:space="0" w:color="auto"/>
              </w:divBdr>
            </w:div>
            <w:div w:id="1840852972">
              <w:marLeft w:val="0"/>
              <w:marRight w:val="0"/>
              <w:marTop w:val="0"/>
              <w:marBottom w:val="0"/>
              <w:divBdr>
                <w:top w:val="none" w:sz="0" w:space="0" w:color="auto"/>
                <w:left w:val="none" w:sz="0" w:space="0" w:color="auto"/>
                <w:bottom w:val="none" w:sz="0" w:space="0" w:color="auto"/>
                <w:right w:val="none" w:sz="0" w:space="0" w:color="auto"/>
              </w:divBdr>
            </w:div>
            <w:div w:id="350303047">
              <w:marLeft w:val="0"/>
              <w:marRight w:val="0"/>
              <w:marTop w:val="0"/>
              <w:marBottom w:val="0"/>
              <w:divBdr>
                <w:top w:val="none" w:sz="0" w:space="0" w:color="auto"/>
                <w:left w:val="none" w:sz="0" w:space="0" w:color="auto"/>
                <w:bottom w:val="none" w:sz="0" w:space="0" w:color="auto"/>
                <w:right w:val="none" w:sz="0" w:space="0" w:color="auto"/>
              </w:divBdr>
            </w:div>
            <w:div w:id="987779949">
              <w:marLeft w:val="0"/>
              <w:marRight w:val="0"/>
              <w:marTop w:val="0"/>
              <w:marBottom w:val="0"/>
              <w:divBdr>
                <w:top w:val="none" w:sz="0" w:space="0" w:color="auto"/>
                <w:left w:val="none" w:sz="0" w:space="0" w:color="auto"/>
                <w:bottom w:val="none" w:sz="0" w:space="0" w:color="auto"/>
                <w:right w:val="none" w:sz="0" w:space="0" w:color="auto"/>
              </w:divBdr>
            </w:div>
            <w:div w:id="726801626">
              <w:marLeft w:val="0"/>
              <w:marRight w:val="0"/>
              <w:marTop w:val="0"/>
              <w:marBottom w:val="0"/>
              <w:divBdr>
                <w:top w:val="none" w:sz="0" w:space="0" w:color="auto"/>
                <w:left w:val="none" w:sz="0" w:space="0" w:color="auto"/>
                <w:bottom w:val="none" w:sz="0" w:space="0" w:color="auto"/>
                <w:right w:val="none" w:sz="0" w:space="0" w:color="auto"/>
              </w:divBdr>
            </w:div>
            <w:div w:id="1514606160">
              <w:marLeft w:val="0"/>
              <w:marRight w:val="0"/>
              <w:marTop w:val="0"/>
              <w:marBottom w:val="0"/>
              <w:divBdr>
                <w:top w:val="none" w:sz="0" w:space="0" w:color="auto"/>
                <w:left w:val="none" w:sz="0" w:space="0" w:color="auto"/>
                <w:bottom w:val="none" w:sz="0" w:space="0" w:color="auto"/>
                <w:right w:val="none" w:sz="0" w:space="0" w:color="auto"/>
              </w:divBdr>
            </w:div>
            <w:div w:id="609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954C-494B-4043-9C2D-CB1AD52F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Rivera</dc:creator>
  <cp:keywords/>
  <dc:description/>
  <cp:lastModifiedBy>Coco Rivera</cp:lastModifiedBy>
  <cp:revision>11</cp:revision>
  <dcterms:created xsi:type="dcterms:W3CDTF">2022-01-19T02:16:00Z</dcterms:created>
  <dcterms:modified xsi:type="dcterms:W3CDTF">2022-01-19T12:38:00Z</dcterms:modified>
</cp:coreProperties>
</file>